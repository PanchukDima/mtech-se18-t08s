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ommentRangeStart w:id="0"/>
    <w:p w:rsidR="001133A5" w:rsidRPr="00990167" w:rsidRDefault="001E628F">
      <w:pPr>
        <w:pStyle w:val="Super-title"/>
        <w:rPr>
          <w:lang w:val="en-GB"/>
        </w:rPr>
      </w:pPr>
      <w:r>
        <w:fldChar w:fldCharType="begin"/>
      </w:r>
      <w:r w:rsidR="007D3E84">
        <w:instrText xml:space="preserve">subject  \* mergeformat </w:instrText>
      </w:r>
      <w:r>
        <w:fldChar w:fldCharType="separate"/>
      </w:r>
      <w:r w:rsidR="008D26E4">
        <w:rPr>
          <w:lang w:val="en-GB"/>
        </w:rPr>
        <w:t>Technical Architecture Design Spec</w:t>
      </w:r>
      <w:r w:rsidR="001133A5" w:rsidRPr="00990167">
        <w:rPr>
          <w:lang w:val="en-GB"/>
        </w:rPr>
        <w:t xml:space="preserve"> (</w:t>
      </w:r>
      <w:r w:rsidR="008D26E4">
        <w:rPr>
          <w:lang w:val="en-GB"/>
        </w:rPr>
        <w:t>TADS</w:t>
      </w:r>
      <w:r w:rsidR="001133A5" w:rsidRPr="00990167">
        <w:rPr>
          <w:lang w:val="en-GB"/>
        </w:rPr>
        <w:t>)</w:t>
      </w:r>
      <w:r>
        <w:fldChar w:fldCharType="end"/>
      </w:r>
    </w:p>
    <w:p w:rsidR="001133A5" w:rsidRPr="00990167" w:rsidRDefault="001E628F">
      <w:pPr>
        <w:pStyle w:val="Title"/>
        <w:rPr>
          <w:sz w:val="20"/>
          <w:lang w:val="en-GB"/>
        </w:rPr>
      </w:pPr>
      <w:fldSimple w:instr="title  \* mergeformat ">
        <w:r w:rsidR="001133A5" w:rsidRPr="00990167">
          <w:rPr>
            <w:sz w:val="52"/>
            <w:lang w:val="en-GB"/>
          </w:rPr>
          <w:t>V</w:t>
        </w:r>
        <w:r w:rsidR="00B80A33" w:rsidRPr="00990167">
          <w:rPr>
            <w:sz w:val="52"/>
            <w:lang w:val="en-GB"/>
          </w:rPr>
          <w:t>olunteer Management System (VM</w:t>
        </w:r>
        <w:r w:rsidR="001133A5" w:rsidRPr="00990167">
          <w:rPr>
            <w:sz w:val="52"/>
            <w:lang w:val="en-GB"/>
          </w:rPr>
          <w:t xml:space="preserve">S) </w:t>
        </w:r>
      </w:fldSimple>
      <w:commentRangeEnd w:id="0"/>
      <w:r w:rsidR="00F71BF1">
        <w:rPr>
          <w:rStyle w:val="CommentReference"/>
          <w:b w:val="0"/>
          <w:lang w:val="en-GB"/>
        </w:rPr>
        <w:commentReference w:id="0"/>
      </w:r>
    </w:p>
    <w:tbl>
      <w:tblPr>
        <w:tblW w:w="0" w:type="auto"/>
        <w:tblLayout w:type="fixed"/>
        <w:tblLook w:val="0000"/>
      </w:tblPr>
      <w:tblGrid>
        <w:gridCol w:w="1080"/>
        <w:gridCol w:w="3348"/>
        <w:gridCol w:w="3960"/>
        <w:gridCol w:w="468"/>
      </w:tblGrid>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r w:rsidRPr="00990167">
              <w:t>Document Reference:</w:t>
            </w:r>
          </w:p>
        </w:tc>
        <w:tc>
          <w:tcPr>
            <w:tcW w:w="4428" w:type="dxa"/>
            <w:gridSpan w:val="2"/>
          </w:tcPr>
          <w:p w:rsidR="001133A5" w:rsidRPr="00451352" w:rsidRDefault="00451352" w:rsidP="00AA78BD">
            <w:pPr>
              <w:pStyle w:val="Title"/>
              <w:spacing w:before="120" w:after="60"/>
              <w:ind w:left="216"/>
              <w:jc w:val="left"/>
              <w:rPr>
                <w:sz w:val="20"/>
                <w:lang w:val="en-GB"/>
                <w:rPrChange w:id="1" w:author="Thida" w:date="2011-08-29T09:53:00Z">
                  <w:rPr>
                    <w:sz w:val="20"/>
                    <w:lang w:val="en-GB"/>
                  </w:rPr>
                </w:rPrChange>
              </w:rPr>
            </w:pPr>
            <w:ins w:id="2" w:author="Thida" w:date="2011-08-29T09:53:00Z">
              <w:r w:rsidRPr="00451352">
                <w:rPr>
                  <w:sz w:val="20"/>
                  <w:rPrChange w:id="3" w:author="Thida" w:date="2011-08-29T09:53:00Z">
                    <w:rPr/>
                  </w:rPrChange>
                </w:rPr>
                <w:fldChar w:fldCharType="begin"/>
              </w:r>
              <w:r w:rsidRPr="00451352">
                <w:rPr>
                  <w:sz w:val="20"/>
                  <w:rPrChange w:id="4" w:author="Thida" w:date="2011-08-29T09:53:00Z">
                    <w:rPr/>
                  </w:rPrChange>
                </w:rPr>
                <w:instrText xml:space="preserve"> DOCPROPERTY  "Document Reference"  \* MERGEFORMAT </w:instrText>
              </w:r>
            </w:ins>
            <w:r w:rsidRPr="00451352">
              <w:rPr>
                <w:sz w:val="20"/>
                <w:rPrChange w:id="5" w:author="Thida" w:date="2011-08-29T09:53:00Z">
                  <w:rPr/>
                </w:rPrChange>
              </w:rPr>
              <w:fldChar w:fldCharType="separate"/>
            </w:r>
            <w:ins w:id="6" w:author="Thida" w:date="2011-08-29T09:53:00Z">
              <w:r w:rsidRPr="00451352">
                <w:rPr>
                  <w:sz w:val="20"/>
                  <w:rPrChange w:id="7" w:author="Thida" w:date="2011-08-29T09:53:00Z">
                    <w:rPr/>
                  </w:rPrChange>
                </w:rPr>
                <w:t>ISS/VMS/ V1.0</w:t>
              </w:r>
              <w:r w:rsidRPr="00451352">
                <w:rPr>
                  <w:sz w:val="20"/>
                  <w:rPrChange w:id="8" w:author="Thida" w:date="2011-08-29T09:53:00Z">
                    <w:rPr/>
                  </w:rPrChange>
                </w:rPr>
                <w:fldChar w:fldCharType="end"/>
              </w:r>
            </w:ins>
            <w:del w:id="9" w:author="Thida" w:date="2011-08-29T09:53:00Z">
              <w:r w:rsidR="001E628F" w:rsidRPr="00451352" w:rsidDel="00451352">
                <w:rPr>
                  <w:sz w:val="20"/>
                  <w:rPrChange w:id="10" w:author="Thida" w:date="2011-08-29T09:53:00Z">
                    <w:rPr/>
                  </w:rPrChange>
                </w:rPr>
                <w:fldChar w:fldCharType="begin"/>
              </w:r>
              <w:r w:rsidR="001E628F" w:rsidRPr="00451352" w:rsidDel="00451352">
                <w:rPr>
                  <w:sz w:val="20"/>
                  <w:rPrChange w:id="11" w:author="Thida" w:date="2011-08-29T09:53:00Z">
                    <w:rPr/>
                  </w:rPrChange>
                </w:rPr>
                <w:delInstrText xml:space="preserve"> KEYWORDS  \* MERGEFORMAT </w:delInstrText>
              </w:r>
              <w:r w:rsidR="001E628F" w:rsidRPr="00451352" w:rsidDel="00451352">
                <w:rPr>
                  <w:sz w:val="20"/>
                  <w:rPrChange w:id="12" w:author="Thida" w:date="2011-08-29T09:53:00Z">
                    <w:rPr/>
                  </w:rPrChange>
                </w:rPr>
                <w:fldChar w:fldCharType="separate"/>
              </w:r>
              <w:r w:rsidR="001133A5" w:rsidRPr="00451352" w:rsidDel="00451352">
                <w:rPr>
                  <w:sz w:val="20"/>
                  <w:lang w:val="en-GB"/>
                  <w:rPrChange w:id="13" w:author="Thida" w:date="2011-08-29T09:53:00Z">
                    <w:rPr>
                      <w:sz w:val="20"/>
                      <w:lang w:val="en-GB"/>
                    </w:rPr>
                  </w:rPrChange>
                </w:rPr>
                <w:delText>ISS/VMS/</w:delText>
              </w:r>
              <w:r w:rsidR="00AA78BD" w:rsidRPr="00451352" w:rsidDel="00451352">
                <w:rPr>
                  <w:sz w:val="20"/>
                  <w:lang w:val="en-GB"/>
                  <w:rPrChange w:id="14" w:author="Thida" w:date="2011-08-29T09:53:00Z">
                    <w:rPr>
                      <w:sz w:val="20"/>
                      <w:lang w:val="en-GB"/>
                    </w:rPr>
                  </w:rPrChange>
                </w:rPr>
                <w:delText xml:space="preserve"> V1</w:delText>
              </w:r>
              <w:r w:rsidR="001133A5" w:rsidRPr="00451352" w:rsidDel="00451352">
                <w:rPr>
                  <w:sz w:val="20"/>
                  <w:lang w:val="en-GB"/>
                  <w:rPrChange w:id="15" w:author="Thida" w:date="2011-08-29T09:53:00Z">
                    <w:rPr>
                      <w:sz w:val="20"/>
                      <w:lang w:val="en-GB"/>
                    </w:rPr>
                  </w:rPrChange>
                </w:rPr>
                <w:delText>.0</w:delText>
              </w:r>
              <w:r w:rsidR="001E628F" w:rsidRPr="00451352" w:rsidDel="00451352">
                <w:rPr>
                  <w:sz w:val="20"/>
                  <w:rPrChange w:id="16" w:author="Thida" w:date="2011-08-29T09:53:00Z">
                    <w:rPr/>
                  </w:rPrChange>
                </w:rPr>
                <w:fldChar w:fldCharType="end"/>
              </w:r>
            </w:del>
          </w:p>
        </w:tc>
      </w:tr>
      <w:tr w:rsidR="001133A5" w:rsidRPr="00990167">
        <w:trPr>
          <w:cantSplit/>
        </w:trPr>
        <w:tc>
          <w:tcPr>
            <w:tcW w:w="4428" w:type="dxa"/>
            <w:gridSpan w:val="2"/>
          </w:tcPr>
          <w:p w:rsidR="001133A5" w:rsidRPr="00990167" w:rsidRDefault="001133A5">
            <w:pPr>
              <w:spacing w:before="120"/>
              <w:jc w:val="right"/>
            </w:pPr>
            <w:r w:rsidRPr="00990167">
              <w:t>Project:</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VMS</w:t>
            </w:r>
          </w:p>
        </w:tc>
      </w:tr>
      <w:tr w:rsidR="001133A5" w:rsidRPr="00990167">
        <w:trPr>
          <w:cantSplit/>
        </w:trPr>
        <w:tc>
          <w:tcPr>
            <w:tcW w:w="4428" w:type="dxa"/>
            <w:gridSpan w:val="2"/>
          </w:tcPr>
          <w:p w:rsidR="001133A5" w:rsidRPr="00990167" w:rsidRDefault="001133A5">
            <w:pPr>
              <w:spacing w:before="120"/>
              <w:jc w:val="right"/>
            </w:pPr>
            <w:r w:rsidRPr="00990167">
              <w:t>Document Title:</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Volunteer Management System</w:t>
            </w:r>
            <w:r w:rsidR="001133A5" w:rsidRPr="00990167">
              <w:rPr>
                <w:sz w:val="20"/>
                <w:lang w:val="en-GB"/>
              </w:rPr>
              <w:t xml:space="preserve"> </w:t>
            </w:r>
            <w:fldSimple w:instr=" SUBJECT  \* MERGEFORMAT ">
              <w:r w:rsidR="001133A5" w:rsidRPr="00990167">
                <w:rPr>
                  <w:sz w:val="20"/>
                  <w:lang w:val="en-GB"/>
                </w:rPr>
                <w:t>User Requirement Specification (URS)</w:t>
              </w:r>
            </w:fldSimple>
          </w:p>
        </w:tc>
      </w:tr>
      <w:tr w:rsidR="001133A5" w:rsidRPr="00990167">
        <w:trPr>
          <w:cantSplit/>
        </w:trPr>
        <w:tc>
          <w:tcPr>
            <w:tcW w:w="4428" w:type="dxa"/>
            <w:gridSpan w:val="2"/>
          </w:tcPr>
          <w:p w:rsidR="001133A5" w:rsidRPr="00990167" w:rsidRDefault="001133A5">
            <w:pPr>
              <w:spacing w:before="120"/>
              <w:jc w:val="right"/>
            </w:pPr>
            <w:r w:rsidRPr="00990167">
              <w:t>Version:</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1.</w:t>
            </w:r>
            <w:r w:rsidR="001133A5" w:rsidRPr="00990167">
              <w:rPr>
                <w:sz w:val="20"/>
                <w:lang w:val="en-GB"/>
              </w:rPr>
              <w:t>0</w:t>
            </w:r>
          </w:p>
        </w:tc>
      </w:tr>
      <w:tr w:rsidR="001133A5" w:rsidRPr="00990167">
        <w:trPr>
          <w:cantSplit/>
        </w:trPr>
        <w:tc>
          <w:tcPr>
            <w:tcW w:w="4428" w:type="dxa"/>
            <w:gridSpan w:val="2"/>
          </w:tcPr>
          <w:p w:rsidR="001133A5" w:rsidRPr="00990167" w:rsidRDefault="001133A5">
            <w:pPr>
              <w:spacing w:before="120"/>
              <w:jc w:val="right"/>
            </w:pPr>
            <w:r w:rsidRPr="00990167">
              <w:t>Date:</w:t>
            </w:r>
          </w:p>
        </w:tc>
        <w:tc>
          <w:tcPr>
            <w:tcW w:w="4428" w:type="dxa"/>
            <w:gridSpan w:val="2"/>
          </w:tcPr>
          <w:p w:rsidR="001133A5" w:rsidRPr="00990167" w:rsidRDefault="001E628F">
            <w:pPr>
              <w:pStyle w:val="Title"/>
              <w:spacing w:before="120" w:after="60"/>
              <w:ind w:left="216"/>
              <w:jc w:val="left"/>
              <w:rPr>
                <w:sz w:val="20"/>
                <w:lang w:val="en-GB"/>
              </w:rPr>
            </w:pPr>
            <w:r w:rsidRPr="00990167">
              <w:rPr>
                <w:sz w:val="20"/>
                <w:lang w:val="en-GB"/>
              </w:rPr>
              <w:fldChar w:fldCharType="begin"/>
            </w:r>
            <w:r w:rsidR="001133A5" w:rsidRPr="00990167">
              <w:rPr>
                <w:sz w:val="20"/>
                <w:lang w:val="en-GB"/>
              </w:rPr>
              <w:instrText xml:space="preserve"> TIME \@ "dd MMMM yyyy" </w:instrText>
            </w:r>
            <w:r w:rsidRPr="00990167">
              <w:rPr>
                <w:sz w:val="20"/>
                <w:lang w:val="en-GB"/>
              </w:rPr>
              <w:fldChar w:fldCharType="separate"/>
            </w:r>
            <w:ins w:id="17" w:author="Thida" w:date="2011-08-29T09:52:00Z">
              <w:r w:rsidR="00451352">
                <w:rPr>
                  <w:noProof/>
                  <w:sz w:val="20"/>
                  <w:lang w:val="en-GB"/>
                </w:rPr>
                <w:t>29 August 2011</w:t>
              </w:r>
            </w:ins>
            <w:del w:id="18" w:author="Thida" w:date="2011-08-29T09:52:00Z">
              <w:r w:rsidR="00F71BF1" w:rsidDel="00451352">
                <w:rPr>
                  <w:noProof/>
                  <w:sz w:val="20"/>
                  <w:lang w:val="en-GB"/>
                </w:rPr>
                <w:delText>08 April 2011</w:delText>
              </w:r>
            </w:del>
            <w:r w:rsidRPr="00990167">
              <w:rPr>
                <w:sz w:val="20"/>
                <w:lang w:val="en-GB"/>
              </w:rPr>
              <w:fldChar w:fldCharType="end"/>
            </w:r>
          </w:p>
        </w:tc>
      </w:tr>
      <w:tr w:rsidR="001133A5" w:rsidRPr="00990167">
        <w:trPr>
          <w:cantSplit/>
        </w:trPr>
        <w:tc>
          <w:tcPr>
            <w:tcW w:w="4428" w:type="dxa"/>
            <w:gridSpan w:val="2"/>
          </w:tcPr>
          <w:p w:rsidR="001133A5" w:rsidRPr="00990167" w:rsidRDefault="001133A5">
            <w:pPr>
              <w:spacing w:before="120"/>
              <w:jc w:val="right"/>
            </w:pPr>
            <w:r w:rsidRPr="00990167">
              <w:t>Author:</w:t>
            </w:r>
          </w:p>
        </w:tc>
        <w:tc>
          <w:tcPr>
            <w:tcW w:w="4428" w:type="dxa"/>
            <w:gridSpan w:val="2"/>
          </w:tcPr>
          <w:p w:rsidR="001133A5" w:rsidRPr="00990167" w:rsidRDefault="00990167">
            <w:pPr>
              <w:pStyle w:val="Title"/>
              <w:spacing w:before="120" w:after="60"/>
              <w:ind w:left="216"/>
              <w:jc w:val="left"/>
              <w:rPr>
                <w:sz w:val="20"/>
                <w:lang w:val="en-GB"/>
              </w:rPr>
            </w:pPr>
            <w:r>
              <w:rPr>
                <w:sz w:val="20"/>
                <w:lang w:val="en-GB"/>
              </w:rPr>
              <w:t>Team 08</w:t>
            </w: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gridBefore w:val="1"/>
          <w:gridAfter w:val="1"/>
          <w:wBefore w:w="1080" w:type="dxa"/>
          <w:wAfter w:w="468" w:type="dxa"/>
          <w:cantSplit/>
        </w:trPr>
        <w:tc>
          <w:tcPr>
            <w:tcW w:w="3348" w:type="dxa"/>
            <w:tcBorders>
              <w:top w:val="single" w:sz="4" w:space="0" w:color="auto"/>
              <w:left w:val="single" w:sz="4" w:space="0" w:color="auto"/>
            </w:tcBorders>
          </w:tcPr>
          <w:p w:rsidR="001133A5" w:rsidRPr="00990167" w:rsidRDefault="001133A5">
            <w:pPr>
              <w:tabs>
                <w:tab w:val="left" w:pos="540"/>
              </w:tabs>
              <w:spacing w:before="360"/>
              <w:ind w:right="288"/>
              <w:jc w:val="right"/>
              <w:rPr>
                <w:sz w:val="16"/>
              </w:rPr>
            </w:pPr>
            <w:r w:rsidRPr="00990167">
              <w:rPr>
                <w:b/>
                <w:position w:val="6"/>
              </w:rPr>
              <w:t>©</w:t>
            </w:r>
            <w:r w:rsidRPr="00990167">
              <w:rPr>
                <w:b/>
                <w:position w:val="6"/>
              </w:rPr>
              <w:tab/>
            </w:r>
            <w:r w:rsidRPr="00990167">
              <w:rPr>
                <w:position w:val="6"/>
                <w:sz w:val="16"/>
              </w:rPr>
              <w:t xml:space="preserve">2001 </w:t>
            </w:r>
            <w:r w:rsidRPr="00990167">
              <w:br/>
            </w:r>
            <w:r w:rsidRPr="00990167">
              <w:rPr>
                <w:sz w:val="16"/>
              </w:rPr>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rsidR="001133A5" w:rsidRPr="00990167" w:rsidRDefault="001E628F">
            <w:pPr>
              <w:spacing w:before="600"/>
              <w:ind w:left="288" w:right="288"/>
              <w:jc w:val="center"/>
            </w:pPr>
            <w:r w:rsidRPr="001E628F">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9" o:title=""/>
                </v:shape>
                <o:OLEObject Type="Embed" ProgID="Word.Picture.8" ShapeID="_x0000_s1050" DrawAspect="Content" ObjectID="_1376116850" r:id="rId10"/>
              </w:pict>
            </w:r>
          </w:p>
        </w:tc>
      </w:tr>
      <w:tr w:rsidR="001133A5" w:rsidRPr="00990167">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rsidR="001133A5" w:rsidRPr="00990167" w:rsidRDefault="001133A5">
            <w:pPr>
              <w:spacing w:before="360"/>
              <w:ind w:left="288" w:right="288"/>
              <w:jc w:val="center"/>
            </w:pPr>
            <w:smartTag w:uri="urn:schemas-microsoft-com:office:smarttags" w:element="PlaceType">
              <w:r w:rsidRPr="00990167">
                <w:rPr>
                  <w:b/>
                  <w:i/>
                </w:rPr>
                <w:t>Institute</w:t>
              </w:r>
            </w:smartTag>
            <w:r w:rsidRPr="00990167">
              <w:rPr>
                <w:b/>
                <w:i/>
              </w:rPr>
              <w:t xml:space="preserve"> of </w:t>
            </w:r>
            <w:smartTag w:uri="urn:schemas-microsoft-com:office:smarttags" w:element="PlaceName">
              <w:r w:rsidRPr="00990167">
                <w:rPr>
                  <w:b/>
                  <w:i/>
                </w:rPr>
                <w:t>Systems</w:t>
              </w:r>
            </w:smartTag>
            <w:r w:rsidRPr="00990167">
              <w:rPr>
                <w:b/>
                <w:i/>
              </w:rPr>
              <w:t xml:space="preserve"> Science, 25 </w:t>
            </w:r>
            <w:proofErr w:type="spellStart"/>
            <w:r w:rsidRPr="00990167">
              <w:rPr>
                <w:b/>
                <w:i/>
              </w:rPr>
              <w:t>Heng</w:t>
            </w:r>
            <w:proofErr w:type="spellEnd"/>
            <w:r w:rsidRPr="00990167">
              <w:rPr>
                <w:b/>
                <w:i/>
              </w:rPr>
              <w:t xml:space="preserve"> </w:t>
            </w:r>
            <w:proofErr w:type="spellStart"/>
            <w:r w:rsidRPr="00990167">
              <w:rPr>
                <w:b/>
                <w:i/>
              </w:rPr>
              <w:t>Mui</w:t>
            </w:r>
            <w:proofErr w:type="spellEnd"/>
            <w:r w:rsidRPr="00990167">
              <w:rPr>
                <w:b/>
                <w:i/>
              </w:rPr>
              <w:t xml:space="preserve"> </w:t>
            </w:r>
            <w:proofErr w:type="spellStart"/>
            <w:r w:rsidRPr="00990167">
              <w:rPr>
                <w:b/>
                <w:i/>
              </w:rPr>
              <w:t>Keng</w:t>
            </w:r>
            <w:proofErr w:type="spellEnd"/>
            <w:r w:rsidRPr="00990167">
              <w:rPr>
                <w:b/>
                <w:i/>
              </w:rPr>
              <w:t xml:space="preserve"> Terrace, </w:t>
            </w:r>
            <w:r w:rsidRPr="00990167">
              <w:rPr>
                <w:b/>
                <w:i/>
              </w:rPr>
              <w:br/>
            </w:r>
            <w:smartTag w:uri="urn:schemas-microsoft-com:office:smarttags" w:element="place">
              <w:smartTag w:uri="urn:schemas-microsoft-com:office:smarttags" w:element="country-region">
                <w:r w:rsidRPr="00990167">
                  <w:rPr>
                    <w:b/>
                    <w:i/>
                  </w:rPr>
                  <w:t>Singapore</w:t>
                </w:r>
              </w:smartTag>
            </w:smartTag>
            <w:r w:rsidRPr="00990167">
              <w:rPr>
                <w:b/>
                <w:i/>
              </w:rPr>
              <w:t xml:space="preserve"> 119615</w:t>
            </w:r>
          </w:p>
        </w:tc>
      </w:tr>
    </w:tbl>
    <w:p w:rsidR="001133A5" w:rsidRPr="00990167" w:rsidRDefault="001133A5">
      <w:pPr>
        <w:spacing w:before="360"/>
        <w:rPr>
          <w:b/>
        </w:rPr>
        <w:sectPr w:rsidR="001133A5" w:rsidRPr="00990167" w:rsidSect="007A3A9C">
          <w:headerReference w:type="even" r:id="rId11"/>
          <w:headerReference w:type="default" r:id="rId12"/>
          <w:footerReference w:type="even" r:id="rId13"/>
          <w:footerReference w:type="default" r:id="rId14"/>
          <w:headerReference w:type="first" r:id="rId15"/>
          <w:footerReference w:type="first" r:id="rId16"/>
          <w:pgSz w:w="11909" w:h="16834"/>
          <w:pgMar w:top="1080" w:right="1440" w:bottom="1440" w:left="1440" w:header="720" w:footer="720" w:gutter="0"/>
          <w:pgNumType w:start="1"/>
          <w:cols w:space="720"/>
        </w:sectPr>
      </w:pPr>
    </w:p>
    <w:p w:rsidR="001133A5" w:rsidRPr="00990167" w:rsidRDefault="001133A5">
      <w:pPr>
        <w:pStyle w:val="Title"/>
        <w:spacing w:before="120" w:after="360"/>
        <w:jc w:val="center"/>
        <w:rPr>
          <w:sz w:val="24"/>
          <w:lang w:val="en-GB"/>
        </w:rPr>
      </w:pPr>
      <w:r w:rsidRPr="00990167">
        <w:rPr>
          <w:sz w:val="24"/>
          <w:lang w:val="en-GB"/>
        </w:rPr>
        <w:lastRenderedPageBreak/>
        <w:t>Version History Record</w:t>
      </w:r>
    </w:p>
    <w:tbl>
      <w:tblPr>
        <w:tblW w:w="0" w:type="auto"/>
        <w:tblLayout w:type="fixed"/>
        <w:tblLook w:val="0000"/>
      </w:tblPr>
      <w:tblGrid>
        <w:gridCol w:w="1188"/>
        <w:gridCol w:w="2160"/>
        <w:gridCol w:w="1152"/>
        <w:gridCol w:w="4752"/>
      </w:tblGrid>
      <w:tr w:rsidR="001133A5" w:rsidRPr="00990167">
        <w:trPr>
          <w:cantSplit/>
        </w:trPr>
        <w:tc>
          <w:tcPr>
            <w:tcW w:w="1188" w:type="dxa"/>
            <w:tcBorders>
              <w:top w:val="single" w:sz="12"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Brief description of amendments and affected pages, paragraph</w:t>
            </w:r>
          </w:p>
        </w:tc>
      </w:tr>
      <w:tr w:rsidR="001133A5" w:rsidRPr="00990167">
        <w:trPr>
          <w:cantSplit/>
        </w:trPr>
        <w:tc>
          <w:tcPr>
            <w:tcW w:w="1188" w:type="dxa"/>
            <w:tcBorders>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1.0</w:t>
            </w:r>
          </w:p>
        </w:tc>
        <w:tc>
          <w:tcPr>
            <w:tcW w:w="2160" w:type="dxa"/>
            <w:tcBorders>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ISS/</w:t>
            </w:r>
            <w:r w:rsidR="00990167">
              <w:rPr>
                <w:sz w:val="20"/>
                <w:lang w:val="en-GB"/>
              </w:rPr>
              <w:t>VMS</w:t>
            </w:r>
          </w:p>
        </w:tc>
        <w:tc>
          <w:tcPr>
            <w:tcW w:w="1152" w:type="dxa"/>
            <w:tcBorders>
              <w:left w:val="single" w:sz="6" w:space="0" w:color="auto"/>
              <w:bottom w:val="single" w:sz="6" w:space="0" w:color="auto"/>
              <w:right w:val="single" w:sz="6" w:space="0" w:color="auto"/>
            </w:tcBorders>
          </w:tcPr>
          <w:p w:rsidR="001133A5" w:rsidRPr="00990167" w:rsidRDefault="00990167">
            <w:pPr>
              <w:pStyle w:val="Title"/>
              <w:spacing w:before="120" w:after="120"/>
              <w:jc w:val="center"/>
              <w:rPr>
                <w:sz w:val="20"/>
                <w:lang w:val="en-GB"/>
              </w:rPr>
            </w:pPr>
            <w:r>
              <w:rPr>
                <w:sz w:val="20"/>
                <w:lang w:val="en-GB"/>
              </w:rPr>
              <w:t>19/03/11</w:t>
            </w:r>
          </w:p>
        </w:tc>
        <w:tc>
          <w:tcPr>
            <w:tcW w:w="4752" w:type="dxa"/>
            <w:tcBorders>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First Issue</w:t>
            </w: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18"/>
                <w:lang w:val="en-GB"/>
              </w:rPr>
            </w:pPr>
          </w:p>
        </w:tc>
        <w:tc>
          <w:tcPr>
            <w:tcW w:w="1152"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p>
        </w:tc>
      </w:tr>
    </w:tbl>
    <w:p w:rsidR="001133A5" w:rsidRPr="00990167" w:rsidRDefault="001133A5">
      <w:pPr>
        <w:pStyle w:val="Title"/>
        <w:spacing w:before="120"/>
        <w:jc w:val="center"/>
        <w:rPr>
          <w:rFonts w:ascii="Book Antiqua" w:hAnsi="Book Antiqua"/>
          <w:sz w:val="24"/>
          <w:lang w:val="en-GB"/>
        </w:rPr>
        <w:sectPr w:rsidR="001133A5" w:rsidRPr="00990167" w:rsidSect="007A3A9C">
          <w:pgSz w:w="11909" w:h="16834"/>
          <w:pgMar w:top="1080" w:right="1440" w:bottom="1440" w:left="1440" w:header="720" w:footer="720" w:gutter="0"/>
          <w:cols w:space="720"/>
        </w:sectPr>
      </w:pPr>
    </w:p>
    <w:p w:rsidR="001133A5" w:rsidRPr="00990167" w:rsidRDefault="00990167">
      <w:pPr>
        <w:pStyle w:val="Title"/>
        <w:spacing w:before="0"/>
        <w:jc w:val="center"/>
        <w:rPr>
          <w:sz w:val="24"/>
          <w:lang w:val="en-GB"/>
        </w:rPr>
      </w:pPr>
      <w:r w:rsidRPr="00990167">
        <w:rPr>
          <w:sz w:val="24"/>
          <w:lang w:val="en-GB"/>
        </w:rPr>
        <w:lastRenderedPageBreak/>
        <w:t>Table of Contents</w:t>
      </w:r>
    </w:p>
    <w:p w:rsidR="00F248AB" w:rsidRDefault="001E628F">
      <w:pPr>
        <w:pStyle w:val="TOC1"/>
        <w:tabs>
          <w:tab w:val="left" w:pos="480"/>
        </w:tabs>
        <w:rPr>
          <w:rFonts w:asciiTheme="minorHAnsi" w:eastAsiaTheme="minorEastAsia" w:hAnsiTheme="minorHAnsi" w:cstheme="minorBidi"/>
          <w:b w:val="0"/>
          <w:caps w:val="0"/>
          <w:noProof/>
          <w:sz w:val="22"/>
          <w:szCs w:val="22"/>
          <w:lang w:val="en-US"/>
        </w:rPr>
      </w:pPr>
      <w:r w:rsidRPr="001E628F">
        <w:fldChar w:fldCharType="begin"/>
      </w:r>
      <w:r w:rsidR="001133A5" w:rsidRPr="00990167">
        <w:instrText xml:space="preserve"> TOC \o "1-2" </w:instrText>
      </w:r>
      <w:r w:rsidRPr="001E628F">
        <w:fldChar w:fldCharType="separate"/>
      </w:r>
      <w:r w:rsidR="00F248AB">
        <w:rPr>
          <w:noProof/>
        </w:rPr>
        <w:t>1.</w:t>
      </w:r>
      <w:r w:rsidR="00F248AB">
        <w:rPr>
          <w:rFonts w:asciiTheme="minorHAnsi" w:eastAsiaTheme="minorEastAsia" w:hAnsiTheme="minorHAnsi" w:cstheme="minorBidi"/>
          <w:b w:val="0"/>
          <w:caps w:val="0"/>
          <w:noProof/>
          <w:sz w:val="22"/>
          <w:szCs w:val="22"/>
          <w:lang w:val="en-US"/>
        </w:rPr>
        <w:tab/>
      </w:r>
      <w:r w:rsidR="00F248AB">
        <w:rPr>
          <w:noProof/>
        </w:rPr>
        <w:t>DOCUMENT OVERVIEW</w:t>
      </w:r>
      <w:r w:rsidR="00F248AB">
        <w:rPr>
          <w:noProof/>
        </w:rPr>
        <w:tab/>
      </w:r>
      <w:r>
        <w:rPr>
          <w:noProof/>
        </w:rPr>
        <w:fldChar w:fldCharType="begin"/>
      </w:r>
      <w:r w:rsidR="00F248AB">
        <w:rPr>
          <w:noProof/>
        </w:rPr>
        <w:instrText xml:space="preserve"> PAGEREF _Toc288983373 \h </w:instrText>
      </w:r>
      <w:r>
        <w:rPr>
          <w:noProof/>
        </w:rPr>
      </w:r>
      <w:r>
        <w:rPr>
          <w:noProof/>
        </w:rPr>
        <w:fldChar w:fldCharType="separate"/>
      </w:r>
      <w:r w:rsidR="00F248AB">
        <w:rPr>
          <w:noProof/>
        </w:rPr>
        <w:t>4</w:t>
      </w:r>
      <w:r>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Goals</w:t>
      </w:r>
      <w:r>
        <w:rPr>
          <w:noProof/>
        </w:rPr>
        <w:tab/>
      </w:r>
      <w:r w:rsidR="001E628F">
        <w:rPr>
          <w:noProof/>
        </w:rPr>
        <w:fldChar w:fldCharType="begin"/>
      </w:r>
      <w:r>
        <w:rPr>
          <w:noProof/>
        </w:rPr>
        <w:instrText xml:space="preserve"> PAGEREF _Toc288983374 \h </w:instrText>
      </w:r>
      <w:r w:rsidR="001E628F">
        <w:rPr>
          <w:noProof/>
        </w:rPr>
      </w:r>
      <w:r w:rsidR="001E628F">
        <w:rPr>
          <w:noProof/>
        </w:rPr>
        <w:fldChar w:fldCharType="separate"/>
      </w:r>
      <w:r>
        <w:rPr>
          <w:noProof/>
        </w:rPr>
        <w:t>5</w:t>
      </w:r>
      <w:r w:rsidR="001E628F">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APPLICATION ARCHITECTURE DESIGN</w:t>
      </w:r>
      <w:r>
        <w:rPr>
          <w:noProof/>
        </w:rPr>
        <w:tab/>
      </w:r>
      <w:r w:rsidR="001E628F">
        <w:rPr>
          <w:noProof/>
        </w:rPr>
        <w:fldChar w:fldCharType="begin"/>
      </w:r>
      <w:r>
        <w:rPr>
          <w:noProof/>
        </w:rPr>
        <w:instrText xml:space="preserve"> PAGEREF _Toc288983375 \h </w:instrText>
      </w:r>
      <w:r w:rsidR="001E628F">
        <w:rPr>
          <w:noProof/>
        </w:rPr>
      </w:r>
      <w:r w:rsidR="001E628F">
        <w:rPr>
          <w:noProof/>
        </w:rPr>
        <w:fldChar w:fldCharType="separate"/>
      </w:r>
      <w:r>
        <w:rPr>
          <w:noProof/>
        </w:rPr>
        <w:t>6</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Technical Application Architecture Overview</w:t>
      </w:r>
      <w:r>
        <w:rPr>
          <w:noProof/>
        </w:rPr>
        <w:tab/>
      </w:r>
      <w:r w:rsidR="001E628F">
        <w:rPr>
          <w:noProof/>
        </w:rPr>
        <w:fldChar w:fldCharType="begin"/>
      </w:r>
      <w:r>
        <w:rPr>
          <w:noProof/>
        </w:rPr>
        <w:instrText xml:space="preserve"> PAGEREF _Toc288983376 \h </w:instrText>
      </w:r>
      <w:r w:rsidR="001E628F">
        <w:rPr>
          <w:noProof/>
        </w:rPr>
      </w:r>
      <w:r w:rsidR="001E628F">
        <w:rPr>
          <w:noProof/>
        </w:rPr>
        <w:fldChar w:fldCharType="separate"/>
      </w:r>
      <w:r>
        <w:rPr>
          <w:noProof/>
        </w:rPr>
        <w:t>6</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Objectives</w:t>
      </w:r>
      <w:r>
        <w:rPr>
          <w:noProof/>
        </w:rPr>
        <w:tab/>
      </w:r>
      <w:r w:rsidR="001E628F">
        <w:rPr>
          <w:noProof/>
        </w:rPr>
        <w:fldChar w:fldCharType="begin"/>
      </w:r>
      <w:r>
        <w:rPr>
          <w:noProof/>
        </w:rPr>
        <w:instrText xml:space="preserve"> PAGEREF _Toc288983377 \h </w:instrText>
      </w:r>
      <w:r w:rsidR="001E628F">
        <w:rPr>
          <w:noProof/>
        </w:rPr>
      </w:r>
      <w:r w:rsidR="001E628F">
        <w:rPr>
          <w:noProof/>
        </w:rPr>
        <w:fldChar w:fldCharType="separate"/>
      </w:r>
      <w:r>
        <w:rPr>
          <w:noProof/>
        </w:rPr>
        <w:t>6</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Organization</w:t>
      </w:r>
      <w:r>
        <w:rPr>
          <w:noProof/>
        </w:rPr>
        <w:tab/>
      </w:r>
      <w:r w:rsidR="001E628F">
        <w:rPr>
          <w:noProof/>
        </w:rPr>
        <w:fldChar w:fldCharType="begin"/>
      </w:r>
      <w:r>
        <w:rPr>
          <w:noProof/>
        </w:rPr>
        <w:instrText xml:space="preserve"> PAGEREF _Toc288983378 \h </w:instrText>
      </w:r>
      <w:r w:rsidR="001E628F">
        <w:rPr>
          <w:noProof/>
        </w:rPr>
      </w:r>
      <w:r w:rsidR="001E628F">
        <w:rPr>
          <w:noProof/>
        </w:rPr>
        <w:fldChar w:fldCharType="separate"/>
      </w:r>
      <w:r>
        <w:rPr>
          <w:noProof/>
        </w:rPr>
        <w:t>6</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2.4</w:t>
      </w:r>
      <w:r>
        <w:rPr>
          <w:rFonts w:asciiTheme="minorHAnsi" w:eastAsiaTheme="minorEastAsia" w:hAnsiTheme="minorHAnsi" w:cstheme="minorBidi"/>
          <w:b w:val="0"/>
          <w:noProof/>
          <w:sz w:val="22"/>
          <w:szCs w:val="22"/>
          <w:lang w:val="en-US"/>
        </w:rPr>
        <w:tab/>
      </w:r>
      <w:r>
        <w:rPr>
          <w:noProof/>
        </w:rPr>
        <w:t>Scope</w:t>
      </w:r>
      <w:r>
        <w:rPr>
          <w:noProof/>
        </w:rPr>
        <w:tab/>
      </w:r>
      <w:r w:rsidR="001E628F">
        <w:rPr>
          <w:noProof/>
        </w:rPr>
        <w:fldChar w:fldCharType="begin"/>
      </w:r>
      <w:r>
        <w:rPr>
          <w:noProof/>
        </w:rPr>
        <w:instrText xml:space="preserve"> PAGEREF _Toc288983379 \h </w:instrText>
      </w:r>
      <w:r w:rsidR="001E628F">
        <w:rPr>
          <w:noProof/>
        </w:rPr>
      </w:r>
      <w:r w:rsidR="001E628F">
        <w:rPr>
          <w:noProof/>
        </w:rPr>
        <w:fldChar w:fldCharType="separate"/>
      </w:r>
      <w:r>
        <w:rPr>
          <w:noProof/>
        </w:rPr>
        <w:t>6</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2.5</w:t>
      </w:r>
      <w:r>
        <w:rPr>
          <w:rFonts w:asciiTheme="minorHAnsi" w:eastAsiaTheme="minorEastAsia" w:hAnsiTheme="minorHAnsi" w:cstheme="minorBidi"/>
          <w:b w:val="0"/>
          <w:noProof/>
          <w:sz w:val="22"/>
          <w:szCs w:val="22"/>
          <w:lang w:val="en-US"/>
        </w:rPr>
        <w:tab/>
      </w:r>
      <w:r>
        <w:rPr>
          <w:noProof/>
        </w:rPr>
        <w:t>Definition of Terms</w:t>
      </w:r>
      <w:r>
        <w:rPr>
          <w:noProof/>
        </w:rPr>
        <w:tab/>
      </w:r>
      <w:r w:rsidR="001E628F">
        <w:rPr>
          <w:noProof/>
        </w:rPr>
        <w:fldChar w:fldCharType="begin"/>
      </w:r>
      <w:r>
        <w:rPr>
          <w:noProof/>
        </w:rPr>
        <w:instrText xml:space="preserve"> PAGEREF _Toc288983380 \h </w:instrText>
      </w:r>
      <w:r w:rsidR="001E628F">
        <w:rPr>
          <w:noProof/>
        </w:rPr>
      </w:r>
      <w:r w:rsidR="001E628F">
        <w:rPr>
          <w:noProof/>
        </w:rPr>
        <w:fldChar w:fldCharType="separate"/>
      </w:r>
      <w:r>
        <w:rPr>
          <w:noProof/>
        </w:rPr>
        <w:t>7</w:t>
      </w:r>
      <w:r w:rsidR="001E628F">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OVERVIEW OF REQUIREMENTS</w:t>
      </w:r>
      <w:r>
        <w:rPr>
          <w:noProof/>
        </w:rPr>
        <w:tab/>
      </w:r>
      <w:r w:rsidR="001E628F">
        <w:rPr>
          <w:noProof/>
        </w:rPr>
        <w:fldChar w:fldCharType="begin"/>
      </w:r>
      <w:r>
        <w:rPr>
          <w:noProof/>
        </w:rPr>
        <w:instrText xml:space="preserve"> PAGEREF _Toc288983381 \h </w:instrText>
      </w:r>
      <w:r w:rsidR="001E628F">
        <w:rPr>
          <w:noProof/>
        </w:rPr>
      </w:r>
      <w:r w:rsidR="001E628F">
        <w:rPr>
          <w:noProof/>
        </w:rPr>
        <w:fldChar w:fldCharType="separate"/>
      </w:r>
      <w:r>
        <w:rPr>
          <w:noProof/>
        </w:rPr>
        <w:t>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3.1</w:t>
      </w:r>
      <w:r>
        <w:rPr>
          <w:rFonts w:asciiTheme="minorHAnsi" w:eastAsiaTheme="minorEastAsia" w:hAnsiTheme="minorHAnsi" w:cstheme="minorBidi"/>
          <w:b w:val="0"/>
          <w:noProof/>
          <w:sz w:val="22"/>
          <w:szCs w:val="22"/>
          <w:lang w:val="en-US"/>
        </w:rPr>
        <w:tab/>
      </w:r>
      <w:r>
        <w:rPr>
          <w:noProof/>
        </w:rPr>
        <w:t>Introduction</w:t>
      </w:r>
      <w:r>
        <w:rPr>
          <w:noProof/>
        </w:rPr>
        <w:tab/>
      </w:r>
      <w:r w:rsidR="001E628F">
        <w:rPr>
          <w:noProof/>
        </w:rPr>
        <w:fldChar w:fldCharType="begin"/>
      </w:r>
      <w:r>
        <w:rPr>
          <w:noProof/>
        </w:rPr>
        <w:instrText xml:space="preserve"> PAGEREF _Toc288983382 \h </w:instrText>
      </w:r>
      <w:r w:rsidR="001E628F">
        <w:rPr>
          <w:noProof/>
        </w:rPr>
      </w:r>
      <w:r w:rsidR="001E628F">
        <w:rPr>
          <w:noProof/>
        </w:rPr>
        <w:fldChar w:fldCharType="separate"/>
      </w:r>
      <w:r>
        <w:rPr>
          <w:noProof/>
        </w:rPr>
        <w:t>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3.2</w:t>
      </w:r>
      <w:r>
        <w:rPr>
          <w:rFonts w:asciiTheme="minorHAnsi" w:eastAsiaTheme="minorEastAsia" w:hAnsiTheme="minorHAnsi" w:cstheme="minorBidi"/>
          <w:b w:val="0"/>
          <w:noProof/>
          <w:sz w:val="22"/>
          <w:szCs w:val="22"/>
          <w:lang w:val="en-US"/>
        </w:rPr>
        <w:tab/>
      </w:r>
      <w:r>
        <w:rPr>
          <w:noProof/>
        </w:rPr>
        <w:t>System Perspective</w:t>
      </w:r>
      <w:r>
        <w:rPr>
          <w:noProof/>
        </w:rPr>
        <w:tab/>
      </w:r>
      <w:r w:rsidR="001E628F">
        <w:rPr>
          <w:noProof/>
        </w:rPr>
        <w:fldChar w:fldCharType="begin"/>
      </w:r>
      <w:r>
        <w:rPr>
          <w:noProof/>
        </w:rPr>
        <w:instrText xml:space="preserve"> PAGEREF _Toc288983383 \h </w:instrText>
      </w:r>
      <w:r w:rsidR="001E628F">
        <w:rPr>
          <w:noProof/>
        </w:rPr>
      </w:r>
      <w:r w:rsidR="001E628F">
        <w:rPr>
          <w:noProof/>
        </w:rPr>
        <w:fldChar w:fldCharType="separate"/>
      </w:r>
      <w:r>
        <w:rPr>
          <w:noProof/>
        </w:rPr>
        <w:t>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3.3</w:t>
      </w:r>
      <w:r>
        <w:rPr>
          <w:rFonts w:asciiTheme="minorHAnsi" w:eastAsiaTheme="minorEastAsia" w:hAnsiTheme="minorHAnsi" w:cstheme="minorBidi"/>
          <w:b w:val="0"/>
          <w:noProof/>
          <w:sz w:val="22"/>
          <w:szCs w:val="22"/>
          <w:lang w:val="en-US"/>
        </w:rPr>
        <w:tab/>
      </w:r>
      <w:r>
        <w:rPr>
          <w:noProof/>
        </w:rPr>
        <w:t>System Functions</w:t>
      </w:r>
      <w:r>
        <w:rPr>
          <w:noProof/>
        </w:rPr>
        <w:tab/>
      </w:r>
      <w:r w:rsidR="001E628F">
        <w:rPr>
          <w:noProof/>
        </w:rPr>
        <w:fldChar w:fldCharType="begin"/>
      </w:r>
      <w:r>
        <w:rPr>
          <w:noProof/>
        </w:rPr>
        <w:instrText xml:space="preserve"> PAGEREF _Toc288983384 \h </w:instrText>
      </w:r>
      <w:r w:rsidR="001E628F">
        <w:rPr>
          <w:noProof/>
        </w:rPr>
      </w:r>
      <w:r w:rsidR="001E628F">
        <w:rPr>
          <w:noProof/>
        </w:rPr>
        <w:fldChar w:fldCharType="separate"/>
      </w:r>
      <w:r>
        <w:rPr>
          <w:noProof/>
        </w:rPr>
        <w:t>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3.4</w:t>
      </w:r>
      <w:r>
        <w:rPr>
          <w:rFonts w:asciiTheme="minorHAnsi" w:eastAsiaTheme="minorEastAsia" w:hAnsiTheme="minorHAnsi" w:cstheme="minorBidi"/>
          <w:b w:val="0"/>
          <w:noProof/>
          <w:sz w:val="22"/>
          <w:szCs w:val="22"/>
          <w:lang w:val="en-US"/>
        </w:rPr>
        <w:tab/>
      </w:r>
      <w:r>
        <w:rPr>
          <w:noProof/>
        </w:rPr>
        <w:t>User Characteristics</w:t>
      </w:r>
      <w:r>
        <w:rPr>
          <w:noProof/>
        </w:rPr>
        <w:tab/>
      </w:r>
      <w:r w:rsidR="001E628F">
        <w:rPr>
          <w:noProof/>
        </w:rPr>
        <w:fldChar w:fldCharType="begin"/>
      </w:r>
      <w:r>
        <w:rPr>
          <w:noProof/>
        </w:rPr>
        <w:instrText xml:space="preserve"> PAGEREF _Toc288983385 \h </w:instrText>
      </w:r>
      <w:r w:rsidR="001E628F">
        <w:rPr>
          <w:noProof/>
        </w:rPr>
      </w:r>
      <w:r w:rsidR="001E628F">
        <w:rPr>
          <w:noProof/>
        </w:rPr>
        <w:fldChar w:fldCharType="separate"/>
      </w:r>
      <w:r>
        <w:rPr>
          <w:noProof/>
        </w:rPr>
        <w:t>9</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3.5</w:t>
      </w:r>
      <w:r>
        <w:rPr>
          <w:rFonts w:asciiTheme="minorHAnsi" w:eastAsiaTheme="minorEastAsia" w:hAnsiTheme="minorHAnsi" w:cstheme="minorBidi"/>
          <w:b w:val="0"/>
          <w:noProof/>
          <w:sz w:val="22"/>
          <w:szCs w:val="22"/>
          <w:lang w:val="en-US"/>
        </w:rPr>
        <w:tab/>
      </w:r>
      <w:r>
        <w:rPr>
          <w:noProof/>
        </w:rPr>
        <w:t>General Constraints</w:t>
      </w:r>
      <w:r>
        <w:rPr>
          <w:noProof/>
        </w:rPr>
        <w:tab/>
      </w:r>
      <w:r w:rsidR="001E628F">
        <w:rPr>
          <w:noProof/>
        </w:rPr>
        <w:fldChar w:fldCharType="begin"/>
      </w:r>
      <w:r>
        <w:rPr>
          <w:noProof/>
        </w:rPr>
        <w:instrText xml:space="preserve"> PAGEREF _Toc288983386 \h </w:instrText>
      </w:r>
      <w:r w:rsidR="001E628F">
        <w:rPr>
          <w:noProof/>
        </w:rPr>
      </w:r>
      <w:r w:rsidR="001E628F">
        <w:rPr>
          <w:noProof/>
        </w:rPr>
        <w:fldChar w:fldCharType="separate"/>
      </w:r>
      <w:r>
        <w:rPr>
          <w:noProof/>
        </w:rPr>
        <w:t>9</w:t>
      </w:r>
      <w:r w:rsidR="001E628F">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FUNCTIONAL REQUIREMENTS</w:t>
      </w:r>
      <w:r>
        <w:rPr>
          <w:noProof/>
        </w:rPr>
        <w:tab/>
      </w:r>
      <w:r w:rsidR="001E628F">
        <w:rPr>
          <w:noProof/>
        </w:rPr>
        <w:fldChar w:fldCharType="begin"/>
      </w:r>
      <w:r>
        <w:rPr>
          <w:noProof/>
        </w:rPr>
        <w:instrText xml:space="preserve"> PAGEREF _Toc288983387 \h </w:instrText>
      </w:r>
      <w:r w:rsidR="001E628F">
        <w:rPr>
          <w:noProof/>
        </w:rPr>
      </w:r>
      <w:r w:rsidR="001E628F">
        <w:rPr>
          <w:noProof/>
        </w:rPr>
        <w:fldChar w:fldCharType="separate"/>
      </w:r>
      <w:r>
        <w:rPr>
          <w:noProof/>
        </w:rPr>
        <w:t>10</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4.1</w:t>
      </w:r>
      <w:r>
        <w:rPr>
          <w:rFonts w:asciiTheme="minorHAnsi" w:eastAsiaTheme="minorEastAsia" w:hAnsiTheme="minorHAnsi" w:cstheme="minorBidi"/>
          <w:b w:val="0"/>
          <w:noProof/>
          <w:sz w:val="22"/>
          <w:szCs w:val="22"/>
          <w:lang w:val="en-US"/>
        </w:rPr>
        <w:tab/>
      </w:r>
      <w:r>
        <w:rPr>
          <w:noProof/>
        </w:rPr>
        <w:t>Processing Requirements</w:t>
      </w:r>
      <w:r>
        <w:rPr>
          <w:noProof/>
        </w:rPr>
        <w:tab/>
      </w:r>
      <w:r w:rsidR="001E628F">
        <w:rPr>
          <w:noProof/>
        </w:rPr>
        <w:fldChar w:fldCharType="begin"/>
      </w:r>
      <w:r>
        <w:rPr>
          <w:noProof/>
        </w:rPr>
        <w:instrText xml:space="preserve"> PAGEREF _Toc288983388 \h </w:instrText>
      </w:r>
      <w:r w:rsidR="001E628F">
        <w:rPr>
          <w:noProof/>
        </w:rPr>
      </w:r>
      <w:r w:rsidR="001E628F">
        <w:rPr>
          <w:noProof/>
        </w:rPr>
        <w:fldChar w:fldCharType="separate"/>
      </w:r>
      <w:r>
        <w:rPr>
          <w:noProof/>
        </w:rPr>
        <w:t>10</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sidRPr="00310508">
        <w:rPr>
          <w:noProof/>
          <w:highlight w:val="yellow"/>
        </w:rPr>
        <w:t>4.2</w:t>
      </w:r>
      <w:r>
        <w:rPr>
          <w:rFonts w:asciiTheme="minorHAnsi" w:eastAsiaTheme="minorEastAsia" w:hAnsiTheme="minorHAnsi" w:cstheme="minorBidi"/>
          <w:b w:val="0"/>
          <w:noProof/>
          <w:sz w:val="22"/>
          <w:szCs w:val="22"/>
          <w:lang w:val="en-US"/>
        </w:rPr>
        <w:tab/>
      </w:r>
      <w:r w:rsidRPr="00310508">
        <w:rPr>
          <w:noProof/>
          <w:highlight w:val="yellow"/>
        </w:rPr>
        <w:t>Dio: User Interface Requirement</w:t>
      </w:r>
      <w:r>
        <w:rPr>
          <w:noProof/>
        </w:rPr>
        <w:tab/>
      </w:r>
      <w:r w:rsidR="001E628F">
        <w:rPr>
          <w:noProof/>
        </w:rPr>
        <w:fldChar w:fldCharType="begin"/>
      </w:r>
      <w:r>
        <w:rPr>
          <w:noProof/>
        </w:rPr>
        <w:instrText xml:space="preserve"> PAGEREF _Toc288983389 \h </w:instrText>
      </w:r>
      <w:r w:rsidR="001E628F">
        <w:rPr>
          <w:noProof/>
        </w:rPr>
      </w:r>
      <w:r w:rsidR="001E628F">
        <w:rPr>
          <w:noProof/>
        </w:rPr>
        <w:fldChar w:fldCharType="separate"/>
      </w:r>
      <w:r>
        <w:rPr>
          <w:noProof/>
        </w:rPr>
        <w:t>17</w:t>
      </w:r>
      <w:r w:rsidR="001E628F">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OPERATIONAL and Quality REQUIREMENTS</w:t>
      </w:r>
      <w:r>
        <w:rPr>
          <w:noProof/>
        </w:rPr>
        <w:tab/>
      </w:r>
      <w:r w:rsidR="001E628F">
        <w:rPr>
          <w:noProof/>
        </w:rPr>
        <w:fldChar w:fldCharType="begin"/>
      </w:r>
      <w:r>
        <w:rPr>
          <w:noProof/>
        </w:rPr>
        <w:instrText xml:space="preserve"> PAGEREF _Toc288983390 \h </w:instrText>
      </w:r>
      <w:r w:rsidR="001E628F">
        <w:rPr>
          <w:noProof/>
        </w:rPr>
      </w:r>
      <w:r w:rsidR="001E628F">
        <w:rPr>
          <w:noProof/>
        </w:rPr>
        <w:fldChar w:fldCharType="separate"/>
      </w:r>
      <w:r>
        <w:rPr>
          <w:noProof/>
        </w:rPr>
        <w:t>18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5.1</w:t>
      </w:r>
      <w:r>
        <w:rPr>
          <w:rFonts w:asciiTheme="minorHAnsi" w:eastAsiaTheme="minorEastAsia" w:hAnsiTheme="minorHAnsi" w:cstheme="minorBidi"/>
          <w:b w:val="0"/>
          <w:noProof/>
          <w:sz w:val="22"/>
          <w:szCs w:val="22"/>
          <w:lang w:val="en-US"/>
        </w:rPr>
        <w:tab/>
      </w:r>
      <w:r>
        <w:rPr>
          <w:noProof/>
        </w:rPr>
        <w:t>Operating Environment</w:t>
      </w:r>
      <w:r>
        <w:rPr>
          <w:noProof/>
        </w:rPr>
        <w:tab/>
      </w:r>
      <w:r w:rsidR="001E628F">
        <w:rPr>
          <w:noProof/>
        </w:rPr>
        <w:fldChar w:fldCharType="begin"/>
      </w:r>
      <w:r>
        <w:rPr>
          <w:noProof/>
        </w:rPr>
        <w:instrText xml:space="preserve"> PAGEREF _Toc288983391 \h </w:instrText>
      </w:r>
      <w:r w:rsidR="001E628F">
        <w:rPr>
          <w:noProof/>
        </w:rPr>
      </w:r>
      <w:r w:rsidR="001E628F">
        <w:rPr>
          <w:noProof/>
        </w:rPr>
        <w:fldChar w:fldCharType="separate"/>
      </w:r>
      <w:r>
        <w:rPr>
          <w:noProof/>
        </w:rPr>
        <w:t>18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5.2</w:t>
      </w:r>
      <w:r>
        <w:rPr>
          <w:rFonts w:asciiTheme="minorHAnsi" w:eastAsiaTheme="minorEastAsia" w:hAnsiTheme="minorHAnsi" w:cstheme="minorBidi"/>
          <w:b w:val="0"/>
          <w:noProof/>
          <w:sz w:val="22"/>
          <w:szCs w:val="22"/>
          <w:lang w:val="en-US"/>
        </w:rPr>
        <w:tab/>
      </w:r>
      <w:r>
        <w:rPr>
          <w:noProof/>
        </w:rPr>
        <w:t>Development Constraints</w:t>
      </w:r>
      <w:r>
        <w:rPr>
          <w:noProof/>
        </w:rPr>
        <w:tab/>
      </w:r>
      <w:r w:rsidR="001E628F">
        <w:rPr>
          <w:noProof/>
        </w:rPr>
        <w:fldChar w:fldCharType="begin"/>
      </w:r>
      <w:r>
        <w:rPr>
          <w:noProof/>
        </w:rPr>
        <w:instrText xml:space="preserve"> PAGEREF _Toc288983392 \h </w:instrText>
      </w:r>
      <w:r w:rsidR="001E628F">
        <w:rPr>
          <w:noProof/>
        </w:rPr>
      </w:r>
      <w:r w:rsidR="001E628F">
        <w:rPr>
          <w:noProof/>
        </w:rPr>
        <w:fldChar w:fldCharType="separate"/>
      </w:r>
      <w:r>
        <w:rPr>
          <w:noProof/>
        </w:rPr>
        <w:t>18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5.3</w:t>
      </w:r>
      <w:r>
        <w:rPr>
          <w:rFonts w:asciiTheme="minorHAnsi" w:eastAsiaTheme="minorEastAsia" w:hAnsiTheme="minorHAnsi" w:cstheme="minorBidi"/>
          <w:b w:val="0"/>
          <w:noProof/>
          <w:sz w:val="22"/>
          <w:szCs w:val="22"/>
          <w:lang w:val="en-US"/>
        </w:rPr>
        <w:tab/>
      </w:r>
      <w:r>
        <w:rPr>
          <w:noProof/>
        </w:rPr>
        <w:t>Performance</w:t>
      </w:r>
      <w:r>
        <w:rPr>
          <w:noProof/>
        </w:rPr>
        <w:tab/>
      </w:r>
      <w:r w:rsidR="001E628F">
        <w:rPr>
          <w:noProof/>
        </w:rPr>
        <w:fldChar w:fldCharType="begin"/>
      </w:r>
      <w:r>
        <w:rPr>
          <w:noProof/>
        </w:rPr>
        <w:instrText xml:space="preserve"> PAGEREF _Toc288983393 \h </w:instrText>
      </w:r>
      <w:r w:rsidR="001E628F">
        <w:rPr>
          <w:noProof/>
        </w:rPr>
      </w:r>
      <w:r w:rsidR="001E628F">
        <w:rPr>
          <w:noProof/>
        </w:rPr>
        <w:fldChar w:fldCharType="separate"/>
      </w:r>
      <w:r>
        <w:rPr>
          <w:noProof/>
        </w:rPr>
        <w:t>18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5.4</w:t>
      </w:r>
      <w:r>
        <w:rPr>
          <w:rFonts w:asciiTheme="minorHAnsi" w:eastAsiaTheme="minorEastAsia" w:hAnsiTheme="minorHAnsi" w:cstheme="minorBidi"/>
          <w:b w:val="0"/>
          <w:noProof/>
          <w:sz w:val="22"/>
          <w:szCs w:val="22"/>
          <w:lang w:val="en-US"/>
        </w:rPr>
        <w:tab/>
      </w:r>
      <w:r>
        <w:rPr>
          <w:noProof/>
        </w:rPr>
        <w:t>Reliability</w:t>
      </w:r>
      <w:r>
        <w:rPr>
          <w:noProof/>
        </w:rPr>
        <w:tab/>
      </w:r>
      <w:r w:rsidR="001E628F">
        <w:rPr>
          <w:noProof/>
        </w:rPr>
        <w:fldChar w:fldCharType="begin"/>
      </w:r>
      <w:r>
        <w:rPr>
          <w:noProof/>
        </w:rPr>
        <w:instrText xml:space="preserve"> PAGEREF _Toc288983394 \h </w:instrText>
      </w:r>
      <w:r w:rsidR="001E628F">
        <w:rPr>
          <w:noProof/>
        </w:rPr>
      </w:r>
      <w:r w:rsidR="001E628F">
        <w:rPr>
          <w:noProof/>
        </w:rPr>
        <w:fldChar w:fldCharType="separate"/>
      </w:r>
      <w:r>
        <w:rPr>
          <w:noProof/>
        </w:rPr>
        <w:t>18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5.5</w:t>
      </w:r>
      <w:r>
        <w:rPr>
          <w:rFonts w:asciiTheme="minorHAnsi" w:eastAsiaTheme="minorEastAsia" w:hAnsiTheme="minorHAnsi" w:cstheme="minorBidi"/>
          <w:b w:val="0"/>
          <w:noProof/>
          <w:sz w:val="22"/>
          <w:szCs w:val="22"/>
          <w:lang w:val="en-US"/>
        </w:rPr>
        <w:tab/>
      </w:r>
      <w:r>
        <w:rPr>
          <w:noProof/>
        </w:rPr>
        <w:t>Availability</w:t>
      </w:r>
      <w:r>
        <w:rPr>
          <w:noProof/>
        </w:rPr>
        <w:tab/>
      </w:r>
      <w:r w:rsidR="001E628F">
        <w:rPr>
          <w:noProof/>
        </w:rPr>
        <w:fldChar w:fldCharType="begin"/>
      </w:r>
      <w:r>
        <w:rPr>
          <w:noProof/>
        </w:rPr>
        <w:instrText xml:space="preserve"> PAGEREF _Toc288983395 \h </w:instrText>
      </w:r>
      <w:r w:rsidR="001E628F">
        <w:rPr>
          <w:noProof/>
        </w:rPr>
      </w:r>
      <w:r w:rsidR="001E628F">
        <w:rPr>
          <w:noProof/>
        </w:rPr>
        <w:fldChar w:fldCharType="separate"/>
      </w:r>
      <w:r>
        <w:rPr>
          <w:noProof/>
        </w:rPr>
        <w:t>18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5.6</w:t>
      </w:r>
      <w:r>
        <w:rPr>
          <w:rFonts w:asciiTheme="minorHAnsi" w:eastAsiaTheme="minorEastAsia" w:hAnsiTheme="minorHAnsi" w:cstheme="minorBidi"/>
          <w:b w:val="0"/>
          <w:noProof/>
          <w:sz w:val="22"/>
          <w:szCs w:val="22"/>
          <w:lang w:val="en-US"/>
        </w:rPr>
        <w:tab/>
      </w:r>
      <w:r>
        <w:rPr>
          <w:noProof/>
        </w:rPr>
        <w:t>Capacity and Expandability</w:t>
      </w:r>
      <w:r>
        <w:rPr>
          <w:noProof/>
        </w:rPr>
        <w:tab/>
      </w:r>
      <w:r w:rsidR="001E628F">
        <w:rPr>
          <w:noProof/>
        </w:rPr>
        <w:fldChar w:fldCharType="begin"/>
      </w:r>
      <w:r>
        <w:rPr>
          <w:noProof/>
        </w:rPr>
        <w:instrText xml:space="preserve"> PAGEREF _Toc288983396 \h </w:instrText>
      </w:r>
      <w:r w:rsidR="001E628F">
        <w:rPr>
          <w:noProof/>
        </w:rPr>
      </w:r>
      <w:r w:rsidR="001E628F">
        <w:rPr>
          <w:noProof/>
        </w:rPr>
        <w:fldChar w:fldCharType="separate"/>
      </w:r>
      <w:r>
        <w:rPr>
          <w:noProof/>
        </w:rPr>
        <w:t>18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5.7</w:t>
      </w:r>
      <w:r>
        <w:rPr>
          <w:rFonts w:asciiTheme="minorHAnsi" w:eastAsiaTheme="minorEastAsia" w:hAnsiTheme="minorHAnsi" w:cstheme="minorBidi"/>
          <w:b w:val="0"/>
          <w:noProof/>
          <w:sz w:val="22"/>
          <w:szCs w:val="22"/>
          <w:lang w:val="en-US"/>
        </w:rPr>
        <w:tab/>
      </w:r>
      <w:r>
        <w:rPr>
          <w:noProof/>
        </w:rPr>
        <w:t>Security</w:t>
      </w:r>
      <w:r>
        <w:rPr>
          <w:noProof/>
        </w:rPr>
        <w:tab/>
      </w:r>
      <w:r w:rsidR="001E628F">
        <w:rPr>
          <w:noProof/>
        </w:rPr>
        <w:fldChar w:fldCharType="begin"/>
      </w:r>
      <w:r>
        <w:rPr>
          <w:noProof/>
        </w:rPr>
        <w:instrText xml:space="preserve"> PAGEREF _Toc288983397 \h </w:instrText>
      </w:r>
      <w:r w:rsidR="001E628F">
        <w:rPr>
          <w:noProof/>
        </w:rPr>
      </w:r>
      <w:r w:rsidR="001E628F">
        <w:rPr>
          <w:noProof/>
        </w:rPr>
        <w:fldChar w:fldCharType="separate"/>
      </w:r>
      <w:r>
        <w:rPr>
          <w:noProof/>
        </w:rPr>
        <w:t>18</w:t>
      </w:r>
      <w:r w:rsidR="001E628F">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5.8</w:t>
      </w:r>
      <w:r>
        <w:rPr>
          <w:rFonts w:asciiTheme="minorHAnsi" w:eastAsiaTheme="minorEastAsia" w:hAnsiTheme="minorHAnsi" w:cstheme="minorBidi"/>
          <w:b w:val="0"/>
          <w:noProof/>
          <w:sz w:val="22"/>
          <w:szCs w:val="22"/>
          <w:lang w:val="en-US"/>
        </w:rPr>
        <w:tab/>
      </w:r>
      <w:r>
        <w:rPr>
          <w:noProof/>
        </w:rPr>
        <w:t>Future Growth</w:t>
      </w:r>
      <w:r>
        <w:rPr>
          <w:noProof/>
        </w:rPr>
        <w:tab/>
      </w:r>
      <w:r w:rsidR="001E628F">
        <w:rPr>
          <w:noProof/>
        </w:rPr>
        <w:fldChar w:fldCharType="begin"/>
      </w:r>
      <w:r>
        <w:rPr>
          <w:noProof/>
        </w:rPr>
        <w:instrText xml:space="preserve"> PAGEREF _Toc288983398 \h </w:instrText>
      </w:r>
      <w:r w:rsidR="001E628F">
        <w:rPr>
          <w:noProof/>
        </w:rPr>
      </w:r>
      <w:r w:rsidR="001E628F">
        <w:rPr>
          <w:noProof/>
        </w:rPr>
        <w:fldChar w:fldCharType="separate"/>
      </w:r>
      <w:r>
        <w:rPr>
          <w:noProof/>
        </w:rPr>
        <w:t>19</w:t>
      </w:r>
      <w:r w:rsidR="001E628F">
        <w:rPr>
          <w:noProof/>
        </w:rPr>
        <w:fldChar w:fldCharType="end"/>
      </w:r>
    </w:p>
    <w:p w:rsidR="001133A5" w:rsidRPr="00990167" w:rsidRDefault="001E628F">
      <w:pPr>
        <w:sectPr w:rsidR="001133A5" w:rsidRPr="00990167" w:rsidSect="007A3A9C">
          <w:pgSz w:w="11909" w:h="16834"/>
          <w:pgMar w:top="1080" w:right="1440" w:bottom="1440" w:left="1440" w:header="720" w:footer="720" w:gutter="0"/>
          <w:cols w:space="720"/>
        </w:sectPr>
      </w:pPr>
      <w:r w:rsidRPr="00990167">
        <w:fldChar w:fldCharType="end"/>
      </w:r>
    </w:p>
    <w:p w:rsidR="001133A5" w:rsidRDefault="00483D3E">
      <w:pPr>
        <w:pStyle w:val="Heading1"/>
      </w:pPr>
      <w:bookmarkStart w:id="21" w:name="_Toc360684088"/>
      <w:bookmarkStart w:id="22" w:name="_Toc360686144"/>
      <w:bookmarkStart w:id="23" w:name="_Toc360686488"/>
      <w:bookmarkStart w:id="24" w:name="_Toc288983373"/>
      <w:r>
        <w:lastRenderedPageBreak/>
        <w:t>DOCUMENT OVERVIEW</w:t>
      </w:r>
      <w:bookmarkEnd w:id="21"/>
      <w:bookmarkEnd w:id="22"/>
      <w:bookmarkEnd w:id="23"/>
      <w:bookmarkEnd w:id="24"/>
    </w:p>
    <w:p w:rsidR="00520054" w:rsidRDefault="00520054" w:rsidP="001A0795">
      <w:pPr>
        <w:ind w:firstLine="720"/>
      </w:pPr>
      <w:r>
        <w:t xml:space="preserve">This document describes the development architecture for the VMS application’s components and development patterns </w:t>
      </w:r>
      <w:del w:id="25" w:author="angdao" w:date="2011-04-08T00:33:00Z">
        <w:r w:rsidDel="00F71BF1">
          <w:delText xml:space="preserve">which will </w:delText>
        </w:r>
      </w:del>
      <w:r>
        <w:t xml:space="preserve">adopted. VMS system </w:t>
      </w:r>
      <w:del w:id="26" w:author="angdao" w:date="2011-04-08T00:33:00Z">
        <w:r w:rsidDel="00F71BF1">
          <w:delText>will we be</w:delText>
        </w:r>
      </w:del>
      <w:ins w:id="27" w:author="angdao" w:date="2011-04-08T00:33:00Z">
        <w:r w:rsidR="00F71BF1">
          <w:t>is</w:t>
        </w:r>
      </w:ins>
      <w:r>
        <w:t xml:space="preserve"> used by the NGO </w:t>
      </w:r>
      <w:del w:id="28" w:author="angdao" w:date="2011-04-08T00:33:00Z">
        <w:r w:rsidDel="00F71BF1">
          <w:delText xml:space="preserve">internal </w:delText>
        </w:r>
      </w:del>
      <w:r>
        <w:t xml:space="preserve">staff and volunteers </w:t>
      </w:r>
      <w:ins w:id="29" w:author="angdao" w:date="2011-04-08T00:34:00Z">
        <w:r w:rsidR="00F71BF1">
          <w:t xml:space="preserve">and is designed </w:t>
        </w:r>
      </w:ins>
      <w:r>
        <w:t xml:space="preserve">as a public web based application. </w:t>
      </w:r>
    </w:p>
    <w:p w:rsidR="00520054" w:rsidRDefault="00520054" w:rsidP="00520054">
      <w:pPr>
        <w:pStyle w:val="Heading2"/>
      </w:pPr>
      <w:r>
        <w:br w:type="page"/>
      </w:r>
      <w:bookmarkStart w:id="30" w:name="_Toc288983374"/>
      <w:r>
        <w:lastRenderedPageBreak/>
        <w:t>Goals</w:t>
      </w:r>
      <w:bookmarkEnd w:id="30"/>
    </w:p>
    <w:p w:rsidR="007A3A9C" w:rsidRPr="007A3A9C" w:rsidRDefault="007A3A9C" w:rsidP="007A3A9C">
      <w:pPr>
        <w:pStyle w:val="Heading3"/>
        <w:numPr>
          <w:ilvl w:val="0"/>
          <w:numId w:val="0"/>
        </w:numPr>
        <w:ind w:left="720"/>
        <w:rPr>
          <w:b w:val="0"/>
        </w:rPr>
      </w:pPr>
      <w:r>
        <w:rPr>
          <w:b w:val="0"/>
        </w:rPr>
        <w:t xml:space="preserve">The following table lists the goals for the VMS.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727"/>
      </w:tblGrid>
      <w:tr w:rsidR="00520054" w:rsidRPr="006E6BA0" w:rsidTr="007A3A9C">
        <w:tc>
          <w:tcPr>
            <w:tcW w:w="1701" w:type="dxa"/>
            <w:shd w:val="clear" w:color="auto" w:fill="BFBFBF"/>
            <w:vAlign w:val="center"/>
          </w:tcPr>
          <w:p w:rsidR="00520054" w:rsidRPr="006E6BA0" w:rsidRDefault="00520054" w:rsidP="007A3A9C">
            <w:pPr>
              <w:pStyle w:val="BodyText"/>
              <w:tabs>
                <w:tab w:val="clear" w:pos="864"/>
              </w:tabs>
              <w:ind w:left="83"/>
              <w:jc w:val="both"/>
              <w:rPr>
                <w:b/>
              </w:rPr>
            </w:pPr>
            <w:r>
              <w:rPr>
                <w:b/>
              </w:rPr>
              <w:t>Goals</w:t>
            </w:r>
          </w:p>
        </w:tc>
        <w:tc>
          <w:tcPr>
            <w:tcW w:w="6727" w:type="dxa"/>
            <w:shd w:val="clear" w:color="auto" w:fill="BFBFBF"/>
            <w:vAlign w:val="center"/>
          </w:tcPr>
          <w:p w:rsidR="00520054" w:rsidRPr="006E6BA0" w:rsidRDefault="00520054" w:rsidP="007A3A9C">
            <w:pPr>
              <w:pStyle w:val="BodyText"/>
              <w:ind w:left="83"/>
              <w:rPr>
                <w:b/>
              </w:rPr>
            </w:pPr>
            <w:r>
              <w:rPr>
                <w:b/>
              </w:rPr>
              <w:t>Indicators</w:t>
            </w:r>
          </w:p>
        </w:tc>
      </w:tr>
      <w:tr w:rsidR="007A3A9C" w:rsidRPr="006E6BA0" w:rsidTr="00A01DB2">
        <w:tc>
          <w:tcPr>
            <w:tcW w:w="1701" w:type="dxa"/>
            <w:shd w:val="clear" w:color="auto" w:fill="F2F2F2"/>
            <w:vAlign w:val="center"/>
          </w:tcPr>
          <w:p w:rsidR="007A3A9C" w:rsidRPr="006E6BA0" w:rsidRDefault="007A3A9C" w:rsidP="007A3A9C">
            <w:pPr>
              <w:pStyle w:val="BodyText"/>
              <w:ind w:left="83"/>
            </w:pPr>
            <w:commentRangeStart w:id="31"/>
            <w:r w:rsidRPr="006E6BA0">
              <w:t>Reliability</w:t>
            </w:r>
            <w:commentRangeEnd w:id="31"/>
            <w:r w:rsidR="003931FF">
              <w:rPr>
                <w:rStyle w:val="CommentReference"/>
                <w:rFonts w:ascii="Arial" w:hAnsi="Arial"/>
                <w:lang w:val="en-GB"/>
              </w:rPr>
              <w:commentReference w:id="31"/>
            </w:r>
          </w:p>
        </w:tc>
        <w:tc>
          <w:tcPr>
            <w:tcW w:w="6727" w:type="dxa"/>
            <w:vAlign w:val="center"/>
          </w:tcPr>
          <w:p w:rsidR="007A3A9C" w:rsidRPr="006E6BA0" w:rsidRDefault="007A3A9C" w:rsidP="007A3A9C">
            <w:pPr>
              <w:pStyle w:val="BodyText"/>
              <w:ind w:left="83"/>
            </w:pPr>
            <w:r w:rsidRPr="006E6BA0">
              <w:t xml:space="preserve">The system should be able to resist failure and to recover from failure with minimum loss of </w:t>
            </w:r>
            <w:commentRangeStart w:id="32"/>
            <w:r w:rsidRPr="006E6BA0">
              <w:t>data</w:t>
            </w:r>
            <w:commentRangeEnd w:id="32"/>
            <w:r w:rsidR="00F71BF1">
              <w:rPr>
                <w:rStyle w:val="CommentReference"/>
                <w:rFonts w:ascii="Arial" w:hAnsi="Arial"/>
                <w:lang w:val="en-GB"/>
              </w:rPr>
              <w:commentReference w:id="32"/>
            </w:r>
            <w:r w:rsidRPr="006E6BA0">
              <w:t>.</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Scalability</w:t>
            </w:r>
          </w:p>
        </w:tc>
        <w:tc>
          <w:tcPr>
            <w:tcW w:w="6727" w:type="dxa"/>
            <w:vAlign w:val="center"/>
          </w:tcPr>
          <w:p w:rsidR="007A3A9C" w:rsidRPr="006E6BA0" w:rsidRDefault="007A3A9C" w:rsidP="007A3A9C">
            <w:pPr>
              <w:pStyle w:val="BodyText"/>
              <w:ind w:left="83"/>
            </w:pPr>
            <w:r w:rsidRPr="006E6BA0">
              <w:t>The system can be expanded to meet user loads without significant modifications.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Performance</w:t>
            </w:r>
          </w:p>
        </w:tc>
        <w:tc>
          <w:tcPr>
            <w:tcW w:w="6727" w:type="dxa"/>
            <w:vAlign w:val="center"/>
          </w:tcPr>
          <w:p w:rsidR="007A3A9C" w:rsidRPr="006E6BA0" w:rsidRDefault="007A3A9C" w:rsidP="007A3A9C">
            <w:pPr>
              <w:pStyle w:val="BodyText"/>
              <w:ind w:left="83"/>
            </w:pPr>
            <w:r w:rsidRPr="006E6BA0">
              <w:t xml:space="preserve">The system must be able to meet the performance required for </w:t>
            </w:r>
            <w:r>
              <w:t>volunteers’ management</w:t>
            </w:r>
            <w:r w:rsidRPr="006E6BA0">
              <w:t xml:space="preserve"> operations.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Modularity</w:t>
            </w:r>
          </w:p>
        </w:tc>
        <w:tc>
          <w:tcPr>
            <w:tcW w:w="6727" w:type="dxa"/>
            <w:vAlign w:val="center"/>
          </w:tcPr>
          <w:p w:rsidR="007A3A9C" w:rsidRPr="006E6BA0" w:rsidRDefault="007A3A9C" w:rsidP="007A3A9C">
            <w:pPr>
              <w:pStyle w:val="BodyText"/>
              <w:ind w:left="83"/>
            </w:pPr>
            <w:r w:rsidRPr="006E6BA0">
              <w:t>Changes to individual module should have minimum impact to other modules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Reusability</w:t>
            </w:r>
          </w:p>
        </w:tc>
        <w:tc>
          <w:tcPr>
            <w:tcW w:w="6727" w:type="dxa"/>
            <w:vAlign w:val="center"/>
          </w:tcPr>
          <w:p w:rsidR="007A3A9C" w:rsidRPr="006E6BA0" w:rsidRDefault="007A3A9C" w:rsidP="007A3A9C">
            <w:pPr>
              <w:pStyle w:val="BodyText"/>
              <w:ind w:left="83"/>
            </w:pPr>
            <w:r w:rsidRPr="006E6BA0">
              <w:t xml:space="preserve">Common system components could be reused or enhanced for </w:t>
            </w:r>
            <w:r w:rsidR="002F0CC4">
              <w:t>s</w:t>
            </w:r>
            <w:r w:rsidRPr="006E6BA0">
              <w:t>ystems.</w:t>
            </w:r>
          </w:p>
          <w:p w:rsidR="007A3A9C" w:rsidRPr="006E6BA0" w:rsidRDefault="007A3A9C" w:rsidP="007A3A9C">
            <w:pPr>
              <w:pStyle w:val="BodyText"/>
              <w:ind w:left="83"/>
            </w:pPr>
          </w:p>
        </w:tc>
      </w:tr>
    </w:tbl>
    <w:p w:rsidR="00520054" w:rsidRPr="00520054" w:rsidRDefault="00520054" w:rsidP="00520054">
      <w:pPr>
        <w:pStyle w:val="Heading3"/>
        <w:numPr>
          <w:ilvl w:val="0"/>
          <w:numId w:val="0"/>
        </w:numPr>
        <w:ind w:left="720"/>
      </w:pPr>
    </w:p>
    <w:p w:rsidR="001133A5" w:rsidRDefault="00F330D0" w:rsidP="00F330D0">
      <w:pPr>
        <w:pStyle w:val="Heading1"/>
      </w:pPr>
      <w:bookmarkStart w:id="33" w:name="_Toc288983375"/>
      <w:r>
        <w:lastRenderedPageBreak/>
        <w:t>APPLICATION ARCHITECTURE DESIGN</w:t>
      </w:r>
      <w:bookmarkEnd w:id="33"/>
    </w:p>
    <w:p w:rsidR="0038327C" w:rsidRPr="0038327C" w:rsidRDefault="0038327C" w:rsidP="0038327C">
      <w:pPr>
        <w:pStyle w:val="Heading2"/>
      </w:pPr>
      <w:bookmarkStart w:id="34" w:name="_Toc288983376"/>
      <w:r>
        <w:t>Technical Application Architecture Overview</w:t>
      </w:r>
      <w:bookmarkEnd w:id="34"/>
    </w:p>
    <w:commentRangeStart w:id="35"/>
    <w:p w:rsidR="00F330D0" w:rsidRDefault="0038327C" w:rsidP="0038327C">
      <w:pPr>
        <w:pStyle w:val="BodyText2"/>
        <w:spacing w:line="240" w:lineRule="auto"/>
        <w:ind w:firstLine="720"/>
        <w:jc w:val="center"/>
      </w:pPr>
      <w:r>
        <w:object w:dxaOrig="5635" w:dyaOrig="4247">
          <v:shape id="_x0000_i1025" type="#_x0000_t75" style="width:281.9pt;height:212.6pt" o:ole="">
            <v:imagedata r:id="rId17" o:title=""/>
          </v:shape>
          <o:OLEObject Type="Embed" ProgID="Visio.Drawing.11" ShapeID="_x0000_i1025" DrawAspect="Content" ObjectID="_1376116848" r:id="rId18"/>
        </w:object>
      </w:r>
      <w:commentRangeEnd w:id="35"/>
      <w:r w:rsidR="003931FF">
        <w:rPr>
          <w:rStyle w:val="CommentReference"/>
        </w:rPr>
        <w:commentReference w:id="35"/>
      </w:r>
    </w:p>
    <w:p w:rsidR="00F248AB" w:rsidRDefault="00F248AB" w:rsidP="00F248AB">
      <w:pPr>
        <w:pStyle w:val="Heading2"/>
        <w:numPr>
          <w:ilvl w:val="0"/>
          <w:numId w:val="0"/>
        </w:numPr>
        <w:ind w:left="720"/>
      </w:pPr>
    </w:p>
    <w:p w:rsidR="00F248AB" w:rsidRDefault="00B35659" w:rsidP="000E2E1B">
      <w:pPr>
        <w:pStyle w:val="Heading3"/>
      </w:pPr>
      <w:del w:id="36" w:author="angdao" w:date="2011-04-08T00:37:00Z">
        <w:r w:rsidDel="0052684A">
          <w:delText>W</w:delText>
        </w:r>
        <w:r w:rsidR="00F248AB" w:rsidDel="0052684A">
          <w:delText>orkflow</w:delText>
        </w:r>
        <w:r w:rsidR="009A5E96" w:rsidDel="0052684A">
          <w:delText xml:space="preserve"> Layer</w:delText>
        </w:r>
        <w:r w:rsidR="00F248AB" w:rsidDel="0052684A">
          <w:delText xml:space="preserve"> in </w:delText>
        </w:r>
      </w:del>
      <w:r w:rsidR="00F248AB">
        <w:t>Spring Web MVC</w:t>
      </w:r>
    </w:p>
    <w:p w:rsidR="00F248AB" w:rsidRDefault="00341133" w:rsidP="00F248AB">
      <w:pPr>
        <w:pStyle w:val="BodyText2"/>
        <w:spacing w:line="240" w:lineRule="auto"/>
        <w:ind w:firstLine="720"/>
        <w:jc w:val="center"/>
        <w:rPr>
          <w:rFonts w:cs="Arial"/>
        </w:rPr>
      </w:pPr>
      <w:r>
        <w:rPr>
          <w:rFonts w:cs="Arial"/>
          <w:noProof/>
          <w:lang w:val="en-SG" w:eastAsia="en-SG"/>
        </w:rPr>
        <w:drawing>
          <wp:inline distT="0" distB="0" distL="0" distR="0">
            <wp:extent cx="5048250" cy="32385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srcRect/>
                    <a:stretch>
                      <a:fillRect/>
                    </a:stretch>
                  </pic:blipFill>
                  <pic:spPr bwMode="auto">
                    <a:xfrm>
                      <a:off x="0" y="0"/>
                      <a:ext cx="5048250" cy="3238500"/>
                    </a:xfrm>
                    <a:prstGeom prst="rect">
                      <a:avLst/>
                    </a:prstGeom>
                    <a:noFill/>
                    <a:ln w="9525">
                      <a:noFill/>
                      <a:miter lim="800000"/>
                      <a:headEnd/>
                      <a:tailEnd/>
                    </a:ln>
                  </pic:spPr>
                </pic:pic>
              </a:graphicData>
            </a:graphic>
          </wp:inline>
        </w:drawing>
      </w:r>
    </w:p>
    <w:p w:rsidR="009A5E96" w:rsidRPr="009A5E96" w:rsidRDefault="009A5E96" w:rsidP="009A5E96">
      <w:pPr>
        <w:rPr>
          <w:rStyle w:val="Emphasis"/>
          <w:i w:val="0"/>
        </w:rPr>
      </w:pPr>
      <w:r w:rsidRPr="009A5E96">
        <w:rPr>
          <w:rStyle w:val="Emphasis"/>
          <w:i w:val="0"/>
        </w:rPr>
        <w:t>The multi-layered design provides the following benefits:</w:t>
      </w:r>
    </w:p>
    <w:p w:rsidR="009A5E96" w:rsidRPr="009A5E96" w:rsidRDefault="009A5E96" w:rsidP="009A5E96">
      <w:pPr>
        <w:ind w:firstLine="720"/>
        <w:rPr>
          <w:rStyle w:val="Emphasis"/>
          <w:i w:val="0"/>
        </w:rPr>
      </w:pPr>
      <w:r w:rsidRPr="009A5E96">
        <w:rPr>
          <w:rStyle w:val="Emphasis"/>
          <w:i w:val="0"/>
        </w:rPr>
        <w:t>Development by teams can be better planned, disseminated, controlled and tested because of the logical segmentation of the system.</w:t>
      </w:r>
    </w:p>
    <w:p w:rsidR="009A5E96" w:rsidRDefault="009A5E96" w:rsidP="009A5E96">
      <w:pPr>
        <w:ind w:firstLine="720"/>
        <w:rPr>
          <w:rStyle w:val="Emphasis"/>
          <w:i w:val="0"/>
        </w:rPr>
      </w:pPr>
      <w:r w:rsidRPr="009A5E96">
        <w:rPr>
          <w:rStyle w:val="Emphasis"/>
          <w:i w:val="0"/>
        </w:rPr>
        <w:t>Complex problems can be broken into smaller more manageable pieces via the divide-and-conquer approach.</w:t>
      </w:r>
    </w:p>
    <w:p w:rsidR="009A5E96" w:rsidRDefault="009A5E96" w:rsidP="009A5E96">
      <w:pPr>
        <w:ind w:firstLine="720"/>
        <w:rPr>
          <w:rStyle w:val="Emphasis"/>
          <w:i w:val="0"/>
        </w:rPr>
      </w:pPr>
    </w:p>
    <w:p w:rsidR="00990167" w:rsidRPr="00990167" w:rsidRDefault="00990167" w:rsidP="009A5E96">
      <w:pPr>
        <w:ind w:firstLine="720"/>
        <w:rPr>
          <w:rFonts w:cs="Arial"/>
        </w:rPr>
      </w:pPr>
      <w:r w:rsidRPr="00990167">
        <w:rPr>
          <w:rFonts w:cs="Arial"/>
        </w:rPr>
        <w:t xml:space="preserve"> </w:t>
      </w:r>
    </w:p>
    <w:p w:rsidR="009A5E96" w:rsidRDefault="009A5E96" w:rsidP="000E2E1B">
      <w:pPr>
        <w:pStyle w:val="Heading3"/>
      </w:pPr>
      <w:bookmarkStart w:id="37" w:name="_Toc288983377"/>
      <w:r>
        <w:lastRenderedPageBreak/>
        <w:t xml:space="preserve">Presentation Layer </w:t>
      </w:r>
      <w:bookmarkEnd w:id="37"/>
    </w:p>
    <w:p w:rsidR="009A5E96" w:rsidRDefault="00A24737" w:rsidP="00342FCB">
      <w:pPr>
        <w:ind w:firstLine="720"/>
      </w:pPr>
      <w:r>
        <w:t xml:space="preserve">The VMS presentation layer will consist of basic web interface method such as html java script and </w:t>
      </w:r>
      <w:proofErr w:type="spellStart"/>
      <w:r>
        <w:t>css</w:t>
      </w:r>
      <w:proofErr w:type="spellEnd"/>
      <w:r>
        <w:t xml:space="preserve">. And it will </w:t>
      </w:r>
      <w:r w:rsidR="00B16C3D">
        <w:t>enhance</w:t>
      </w:r>
      <w:r>
        <w:t xml:space="preserve"> with YUI and DWR to support the user friendliness. </w:t>
      </w:r>
    </w:p>
    <w:p w:rsidR="00A24737" w:rsidRDefault="00A24737" w:rsidP="009A5E96"/>
    <w:p w:rsidR="00371BC2" w:rsidRDefault="00371BC2" w:rsidP="00680DCD">
      <w:pPr>
        <w:pStyle w:val="Heading3"/>
        <w:rPr>
          <w:ins w:id="38" w:author="angdao" w:date="2011-04-08T00:41:00Z"/>
        </w:rPr>
      </w:pPr>
      <w:ins w:id="39" w:author="angdao" w:date="2011-04-08T00:41:00Z">
        <w:r>
          <w:t>Web Flow Layer</w:t>
        </w:r>
      </w:ins>
    </w:p>
    <w:p w:rsidR="00000000" w:rsidRDefault="00BC5E2E">
      <w:pPr>
        <w:pStyle w:val="Heading3"/>
        <w:numPr>
          <w:ilvl w:val="0"/>
          <w:numId w:val="0"/>
        </w:numPr>
        <w:ind w:left="720"/>
        <w:rPr>
          <w:ins w:id="40" w:author="angdao" w:date="2011-04-08T00:41:00Z"/>
        </w:rPr>
        <w:pPrChange w:id="41" w:author="angdao" w:date="2011-04-08T00:41:00Z">
          <w:pPr>
            <w:pStyle w:val="Heading3"/>
          </w:pPr>
        </w:pPrChange>
      </w:pPr>
    </w:p>
    <w:p w:rsidR="00680DCD" w:rsidRDefault="00680DCD" w:rsidP="00680DCD">
      <w:pPr>
        <w:pStyle w:val="Heading3"/>
      </w:pPr>
      <w:r>
        <w:t>DWR Architecture Overview</w:t>
      </w:r>
    </w:p>
    <w:p w:rsidR="00680DCD" w:rsidRDefault="00680DCD" w:rsidP="00680DCD">
      <w:pPr>
        <w:ind w:firstLine="720"/>
      </w:pPr>
      <w:r>
        <w:t xml:space="preserve">DWR is a RPC library which makes it easy to call </w:t>
      </w:r>
      <w:ins w:id="42" w:author="angdao" w:date="2011-04-08T00:37:00Z">
        <w:r w:rsidR="0052684A">
          <w:t xml:space="preserve">backend </w:t>
        </w:r>
      </w:ins>
      <w:r>
        <w:t>Java functions</w:t>
      </w:r>
      <w:ins w:id="43" w:author="angdao" w:date="2011-04-08T00:38:00Z">
        <w:r w:rsidR="004E6637">
          <w:t xml:space="preserve"> API</w:t>
        </w:r>
      </w:ins>
      <w:r>
        <w:t xml:space="preserve"> from JavaScript and to call JavaScript functions from Java (</w:t>
      </w:r>
      <w:proofErr w:type="spellStart"/>
      <w:r>
        <w:t>a.k.a</w:t>
      </w:r>
      <w:proofErr w:type="spellEnd"/>
      <w:r>
        <w:t xml:space="preserve"> Reverse Ajax).</w:t>
      </w:r>
    </w:p>
    <w:p w:rsidR="00D90A33" w:rsidRDefault="00D90A33" w:rsidP="00680DCD">
      <w:pPr>
        <w:ind w:firstLine="720"/>
      </w:pPr>
    </w:p>
    <w:p w:rsidR="00A24737" w:rsidRDefault="00341133" w:rsidP="00A24737">
      <w:pPr>
        <w:jc w:val="center"/>
      </w:pPr>
      <w:r>
        <w:rPr>
          <w:noProof/>
          <w:lang w:val="en-SG" w:eastAsia="en-SG"/>
        </w:rPr>
        <w:drawing>
          <wp:inline distT="0" distB="0" distL="0" distR="0">
            <wp:extent cx="4152900" cy="23622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srcRect/>
                    <a:stretch>
                      <a:fillRect/>
                    </a:stretch>
                  </pic:blipFill>
                  <pic:spPr bwMode="auto">
                    <a:xfrm>
                      <a:off x="0" y="0"/>
                      <a:ext cx="4152900" cy="2362200"/>
                    </a:xfrm>
                    <a:prstGeom prst="rect">
                      <a:avLst/>
                    </a:prstGeom>
                    <a:noFill/>
                    <a:ln w="9525">
                      <a:noFill/>
                      <a:miter lim="800000"/>
                      <a:headEnd/>
                      <a:tailEnd/>
                    </a:ln>
                  </pic:spPr>
                </pic:pic>
              </a:graphicData>
            </a:graphic>
          </wp:inline>
        </w:drawing>
      </w:r>
    </w:p>
    <w:p w:rsidR="00D90A33" w:rsidRDefault="00680DCD" w:rsidP="009A5E96">
      <w:r>
        <w:tab/>
      </w:r>
    </w:p>
    <w:p w:rsidR="00A24737" w:rsidRDefault="00680DCD" w:rsidP="00D90A33">
      <w:pPr>
        <w:ind w:firstLine="720"/>
      </w:pPr>
      <w:r>
        <w:t xml:space="preserve">DWR consists of two main parts. One is the Java </w:t>
      </w:r>
      <w:proofErr w:type="spellStart"/>
      <w:r>
        <w:t>Servlet</w:t>
      </w:r>
      <w:proofErr w:type="spellEnd"/>
      <w:r>
        <w:t xml:space="preserve"> running of the server that process the request and sends back to the browser. And the other one is the java script running in the browser that send request and can dynamically update the web page. </w:t>
      </w:r>
      <w:r w:rsidR="00323359">
        <w:t xml:space="preserve">Server side generate value such as calendar and other data selection drop down will mainly use </w:t>
      </w:r>
      <w:proofErr w:type="spellStart"/>
      <w:r w:rsidR="00323359">
        <w:t>dwr</w:t>
      </w:r>
      <w:proofErr w:type="spellEnd"/>
      <w:r w:rsidR="00323359">
        <w:t xml:space="preserve">. </w:t>
      </w:r>
    </w:p>
    <w:p w:rsidR="00323359" w:rsidRDefault="00323359" w:rsidP="00323359">
      <w:pPr>
        <w:autoSpaceDE w:val="0"/>
        <w:autoSpaceDN w:val="0"/>
        <w:adjustRightInd w:val="0"/>
        <w:rPr>
          <w:rFonts w:ascii="Courier New" w:hAnsi="Courier New" w:cs="Courier New"/>
          <w:color w:val="008080"/>
          <w:lang w:val="en-US"/>
        </w:rPr>
      </w:pPr>
    </w:p>
    <w:p w:rsidR="00323359" w:rsidRDefault="00323359" w:rsidP="00323359">
      <w:pPr>
        <w:autoSpaceDE w:val="0"/>
        <w:autoSpaceDN w:val="0"/>
        <w:adjustRightInd w:val="0"/>
        <w:rPr>
          <w:rFonts w:ascii="Courier New" w:hAnsi="Courier New" w:cs="Courier New"/>
          <w:lang w:val="en-US"/>
        </w:rPr>
      </w:pPr>
      <w:commentRangeStart w:id="44"/>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lang w:val="en-US"/>
        </w:rPr>
        <w:t xml:space="preserve"> </w:t>
      </w:r>
      <w:r>
        <w:rPr>
          <w:rFonts w:ascii="Courier New" w:hAnsi="Courier New" w:cs="Courier New"/>
          <w:color w:val="7F007F"/>
          <w:lang w:val="en-US"/>
        </w:rPr>
        <w:t>id</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vmsDwr</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7F007F"/>
          <w:lang w:val="en-US"/>
        </w:rPr>
        <w:t>class</w:t>
      </w:r>
      <w:r>
        <w:rPr>
          <w:rFonts w:ascii="Courier New" w:hAnsi="Courier New" w:cs="Courier New"/>
          <w:color w:val="000000"/>
          <w:lang w:val="en-US"/>
        </w:rPr>
        <w:t>=</w:t>
      </w:r>
      <w:r>
        <w:rPr>
          <w:rFonts w:ascii="Courier New" w:hAnsi="Courier New" w:cs="Courier New"/>
          <w:i/>
          <w:iCs/>
          <w:color w:val="2A00FF"/>
          <w:lang w:val="en-US"/>
        </w:rPr>
        <w:t>"mtech.se1008s.service.dwr.operation.RtDwr"</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"manager"</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baseManager</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sessionBean</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sessionBean</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color w:val="008080"/>
          <w:lang w:val="en-US"/>
        </w:rPr>
        <w:t>&gt;</w:t>
      </w:r>
    </w:p>
    <w:commentRangeEnd w:id="44"/>
    <w:p w:rsidR="00680DCD" w:rsidRDefault="0008140C" w:rsidP="009A5E96">
      <w:r>
        <w:rPr>
          <w:rStyle w:val="CommentReference"/>
        </w:rPr>
        <w:commentReference w:id="44"/>
      </w:r>
    </w:p>
    <w:p w:rsidR="00680DCD" w:rsidRDefault="00680DCD" w:rsidP="00680DCD">
      <w:pPr>
        <w:pStyle w:val="Heading3"/>
      </w:pPr>
      <w:commentRangeStart w:id="45"/>
      <w:r>
        <w:t>YUI Architecture Overview</w:t>
      </w:r>
      <w:commentRangeEnd w:id="45"/>
      <w:r w:rsidR="00BB187D">
        <w:rPr>
          <w:rStyle w:val="CommentReference"/>
          <w:b w:val="0"/>
        </w:rPr>
        <w:commentReference w:id="45"/>
      </w:r>
    </w:p>
    <w:p w:rsidR="00402AA8" w:rsidRDefault="00402AA8">
      <w:r>
        <w:br w:type="page"/>
      </w:r>
    </w:p>
    <w:p w:rsidR="000E2E1B" w:rsidRDefault="000E2E1B" w:rsidP="000E2E1B">
      <w:pPr>
        <w:pStyle w:val="Heading2"/>
        <w:tabs>
          <w:tab w:val="num" w:pos="933"/>
        </w:tabs>
        <w:spacing w:before="240" w:after="60"/>
        <w:ind w:left="576" w:hanging="576"/>
        <w:jc w:val="left"/>
      </w:pPr>
      <w:bookmarkStart w:id="46" w:name="_Toc276328612"/>
      <w:bookmarkStart w:id="47" w:name="_Toc276328601"/>
      <w:del w:id="48" w:author="angdao" w:date="2011-04-08T00:39:00Z">
        <w:r w:rsidRPr="006E6BA0" w:rsidDel="008E4198">
          <w:lastRenderedPageBreak/>
          <w:delText>Application Layer Architecture Details</w:delText>
        </w:r>
      </w:del>
      <w:bookmarkEnd w:id="46"/>
      <w:ins w:id="49" w:author="angdao" w:date="2011-04-08T00:39:00Z">
        <w:r w:rsidR="008E4198">
          <w:t>Development Framework</w:t>
        </w:r>
      </w:ins>
    </w:p>
    <w:p w:rsidR="00E942D4" w:rsidRDefault="00E942D4" w:rsidP="000E2E1B">
      <w:pPr>
        <w:pStyle w:val="Heading3"/>
      </w:pPr>
      <w:r w:rsidRPr="006E6BA0">
        <w:t>Configuration</w:t>
      </w:r>
      <w:bookmarkEnd w:id="47"/>
    </w:p>
    <w:p w:rsidR="004A50B3" w:rsidRPr="004A50B3" w:rsidRDefault="004A50B3" w:rsidP="004A50B3">
      <w:pPr>
        <w:ind w:left="720"/>
      </w:pPr>
      <w:r>
        <w:t>All the configuration files can be found under the WEB-INF/</w:t>
      </w:r>
      <w:proofErr w:type="spellStart"/>
      <w:r>
        <w:t>config</w:t>
      </w:r>
      <w:proofErr w:type="spellEnd"/>
      <w:r w:rsidR="00A90B12">
        <w:t xml:space="preserve"> as follows.</w:t>
      </w:r>
    </w:p>
    <w:p w:rsidR="004A50B3" w:rsidRPr="004A50B3" w:rsidRDefault="00003DF1" w:rsidP="004A50B3">
      <w:pPr>
        <w:jc w:val="center"/>
      </w:pPr>
      <w:r>
        <w:rPr>
          <w:noProof/>
          <w:lang w:val="en-SG" w:eastAsia="en-SG"/>
        </w:rPr>
        <w:drawing>
          <wp:inline distT="0" distB="0" distL="0" distR="0">
            <wp:extent cx="2447925" cy="4962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447925" cy="4962525"/>
                    </a:xfrm>
                    <a:prstGeom prst="rect">
                      <a:avLst/>
                    </a:prstGeom>
                    <a:noFill/>
                    <a:ln w="9525">
                      <a:noFill/>
                      <a:miter lim="800000"/>
                      <a:headEnd/>
                      <a:tailEnd/>
                    </a:ln>
                  </pic:spPr>
                </pic:pic>
              </a:graphicData>
            </a:graphic>
          </wp:inline>
        </w:drawing>
      </w:r>
    </w:p>
    <w:p w:rsidR="00003DF1" w:rsidRDefault="00003DF1" w:rsidP="00003DF1">
      <w:pPr>
        <w:pStyle w:val="Heading3"/>
      </w:pPr>
      <w:r>
        <w:t>Spring Configuration</w:t>
      </w:r>
    </w:p>
    <w:p w:rsidR="00323359" w:rsidRPr="00323359" w:rsidRDefault="00003DF1" w:rsidP="00323359">
      <w:pPr>
        <w:pStyle w:val="Heading4"/>
      </w:pPr>
      <w:r>
        <w:t>spring-controller-vms.xml to configure all the business logic beans/ page beans</w:t>
      </w:r>
      <w:r w:rsidR="00323359">
        <w:t xml:space="preserve"> and </w:t>
      </w:r>
      <w:proofErr w:type="spellStart"/>
      <w:r w:rsidR="00323359">
        <w:t>dwr</w:t>
      </w:r>
      <w:proofErr w:type="spellEnd"/>
      <w:r w:rsidR="00323359">
        <w:t xml:space="preserve"> beans </w:t>
      </w:r>
    </w:p>
    <w:p w:rsidR="00003DF1" w:rsidRDefault="00003DF1" w:rsidP="00003DF1">
      <w:pPr>
        <w:pStyle w:val="Heading4"/>
      </w:pPr>
      <w:r>
        <w:t>spring-hibernate-vms.xml to configure hibernate session factory</w:t>
      </w:r>
    </w:p>
    <w:p w:rsidR="00003DF1" w:rsidRDefault="00003DF1" w:rsidP="00003DF1">
      <w:pPr>
        <w:pStyle w:val="Heading4"/>
      </w:pPr>
      <w:r>
        <w:t>spring-security.xml to configure the spring security interceptor</w:t>
      </w:r>
    </w:p>
    <w:p w:rsidR="00F87379" w:rsidRPr="00F87379" w:rsidRDefault="00F87379" w:rsidP="00F87379"/>
    <w:p w:rsidR="004A50B3" w:rsidRDefault="00A90B12" w:rsidP="00E942D4">
      <w:pPr>
        <w:pStyle w:val="Heading3"/>
      </w:pPr>
      <w:r>
        <w:t>Email Configuration</w:t>
      </w:r>
    </w:p>
    <w:p w:rsidR="00A90B12" w:rsidRDefault="00F012CB" w:rsidP="000A2DD1">
      <w:pPr>
        <w:ind w:firstLine="720"/>
      </w:pPr>
      <w:r>
        <w:t>Email configuration file (</w:t>
      </w:r>
      <w:proofErr w:type="spellStart"/>
      <w:r>
        <w:t>cfg-mail.properties</w:t>
      </w:r>
      <w:proofErr w:type="spellEnd"/>
      <w:r>
        <w:t xml:space="preserve">) is to set email user that </w:t>
      </w:r>
      <w:proofErr w:type="spellStart"/>
      <w:r>
        <w:t>vms</w:t>
      </w:r>
      <w:proofErr w:type="spellEnd"/>
      <w:r>
        <w:t xml:space="preserve"> will be use to send email alert</w:t>
      </w:r>
      <w:r w:rsidR="000A2DD1">
        <w:t xml:space="preserve"> as follow</w:t>
      </w:r>
      <w:r>
        <w:t>.</w:t>
      </w:r>
    </w:p>
    <w:p w:rsidR="000A2DD1" w:rsidRDefault="000A2DD1" w:rsidP="000A2DD1">
      <w:pPr>
        <w:ind w:firstLine="720"/>
      </w:pP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sys.server.mail.send.host</w:t>
      </w:r>
      <w:proofErr w:type="spellEnd"/>
      <w:r>
        <w:rPr>
          <w:rFonts w:ascii="Courier New" w:hAnsi="Courier New" w:cs="Courier New"/>
          <w:color w:val="000000"/>
          <w:lang w:val="en-US"/>
        </w:rPr>
        <w: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sys.server.mail.send.username</w:t>
      </w:r>
      <w:proofErr w:type="spellEnd"/>
      <w:r>
        <w:rPr>
          <w:rFonts w:ascii="Courier New" w:hAnsi="Courier New" w:cs="Courier New"/>
          <w:color w:val="000000"/>
          <w:lang w:val="en-US"/>
        </w:rPr>
        <w:t>=</w:t>
      </w:r>
      <w:r>
        <w:rPr>
          <w:rFonts w:ascii="Courier New" w:hAnsi="Courier New" w:cs="Courier New"/>
          <w:color w:val="2A00FF"/>
          <w:lang w:val="en-US"/>
        </w:rPr>
        <w:t xml:space="preserve">volunteers </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sys.server.mail.send.password</w:t>
      </w:r>
      <w:proofErr w:type="spellEnd"/>
      <w:r>
        <w:rPr>
          <w:rFonts w:ascii="Courier New" w:hAnsi="Courier New" w:cs="Courier New"/>
          <w:color w:val="000000"/>
          <w:lang w:val="en-US"/>
        </w:rPr>
        <w:t>=</w:t>
      </w:r>
      <w:r>
        <w:rPr>
          <w:rFonts w:ascii="Courier New" w:hAnsi="Courier New" w:cs="Courier New"/>
          <w:color w:val="2A00FF"/>
          <w:lang w:val="en-US"/>
        </w:rPr>
        <w:t>user123</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sys.server.mail.send.port</w:t>
      </w:r>
      <w:proofErr w:type="spellEnd"/>
      <w:r>
        <w:rPr>
          <w:rFonts w:ascii="Courier New" w:hAnsi="Courier New" w:cs="Courier New"/>
          <w:color w:val="000000"/>
          <w:lang w:val="en-US"/>
        </w:rPr>
        <w:t>=</w:t>
      </w:r>
      <w:r>
        <w:rPr>
          <w:rFonts w:ascii="Courier New" w:hAnsi="Courier New" w:cs="Courier New"/>
          <w:color w:val="2A00FF"/>
          <w:lang w:val="en-US"/>
        </w:rPr>
        <w:t>25</w:t>
      </w:r>
    </w:p>
    <w:p w:rsidR="000A2DD1" w:rsidRDefault="000A2DD1" w:rsidP="000A2DD1">
      <w:pPr>
        <w:autoSpaceDE w:val="0"/>
        <w:autoSpaceDN w:val="0"/>
        <w:adjustRightInd w:val="0"/>
        <w:rPr>
          <w:rFonts w:ascii="Courier New" w:hAnsi="Courier New" w:cs="Courier New"/>
          <w:lang w:val="en-US"/>
        </w:rPr>
      </w:pP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sys.server.mail.receive.host</w:t>
      </w:r>
      <w:proofErr w:type="spellEnd"/>
      <w:r>
        <w:rPr>
          <w:rFonts w:ascii="Courier New" w:hAnsi="Courier New" w:cs="Courier New"/>
          <w:color w:val="000000"/>
          <w:lang w:val="en-US"/>
        </w:rPr>
        <w: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lastRenderedPageBreak/>
        <w:t>sys.server.mail.receive.username</w:t>
      </w:r>
      <w:proofErr w:type="spellEnd"/>
      <w:r>
        <w:rPr>
          <w:rFonts w:ascii="Courier New" w:hAnsi="Courier New" w:cs="Courier New"/>
          <w:color w:val="000000"/>
          <w:lang w:val="en-US"/>
        </w:rPr>
        <w:t>=</w:t>
      </w:r>
      <w:r w:rsidR="00CF7CC0" w:rsidRPr="00CF7CC0">
        <w:rPr>
          <w:rFonts w:ascii="Courier New" w:hAnsi="Courier New" w:cs="Courier New"/>
          <w:color w:val="2A00FF"/>
          <w:lang w:val="en-US"/>
        </w:rPr>
        <w:t xml:space="preserve"> </w:t>
      </w:r>
      <w:r w:rsidR="00CF7CC0">
        <w:rPr>
          <w:rFonts w:ascii="Courier New" w:hAnsi="Courier New" w:cs="Courier New"/>
          <w:color w:val="2A00FF"/>
          <w:lang w:val="en-US"/>
        </w:rPr>
        <w:t>volunteers</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sys.server.mail.receive.password</w:t>
      </w:r>
      <w:proofErr w:type="spellEnd"/>
      <w:r>
        <w:rPr>
          <w:rFonts w:ascii="Courier New" w:hAnsi="Courier New" w:cs="Courier New"/>
          <w:color w:val="000000"/>
          <w:lang w:val="en-US"/>
        </w:rPr>
        <w:t>=</w:t>
      </w:r>
      <w:r>
        <w:rPr>
          <w:rFonts w:ascii="Courier New" w:hAnsi="Courier New" w:cs="Courier New"/>
          <w:color w:val="2A00FF"/>
          <w:lang w:val="en-US"/>
        </w:rPr>
        <w:t>user123</w:t>
      </w:r>
    </w:p>
    <w:p w:rsidR="000A2DD1" w:rsidRDefault="000A2DD1" w:rsidP="000A2DD1">
      <w:proofErr w:type="spellStart"/>
      <w:r>
        <w:rPr>
          <w:rFonts w:ascii="Courier New" w:hAnsi="Courier New" w:cs="Courier New"/>
          <w:color w:val="000000"/>
          <w:lang w:val="en-US"/>
        </w:rPr>
        <w:t>sys.server.mail.receive.port</w:t>
      </w:r>
      <w:proofErr w:type="spellEnd"/>
      <w:r>
        <w:rPr>
          <w:rFonts w:ascii="Courier New" w:hAnsi="Courier New" w:cs="Courier New"/>
          <w:color w:val="000000"/>
          <w:lang w:val="en-US"/>
        </w:rPr>
        <w:t>=</w:t>
      </w:r>
      <w:r>
        <w:rPr>
          <w:rFonts w:ascii="Courier New" w:hAnsi="Courier New" w:cs="Courier New"/>
          <w:color w:val="2A00FF"/>
          <w:lang w:val="en-US"/>
        </w:rPr>
        <w:t>110</w:t>
      </w:r>
    </w:p>
    <w:p w:rsidR="004B263D" w:rsidRDefault="004B263D" w:rsidP="000A2DD1"/>
    <w:p w:rsidR="000A2DD1" w:rsidRDefault="000A2DD1" w:rsidP="000A2DD1"/>
    <w:p w:rsidR="00E942D4" w:rsidRDefault="00E942D4" w:rsidP="00E942D4">
      <w:pPr>
        <w:pStyle w:val="Heading3"/>
      </w:pPr>
      <w:r>
        <w:t xml:space="preserve">Database </w:t>
      </w:r>
      <w:r w:rsidR="00A90B12">
        <w:t>Configuration</w:t>
      </w:r>
    </w:p>
    <w:p w:rsidR="00E41D07" w:rsidRDefault="00A90B12" w:rsidP="00E41D07">
      <w:pPr>
        <w:ind w:left="720"/>
      </w:pPr>
      <w:proofErr w:type="spellStart"/>
      <w:proofErr w:type="gramStart"/>
      <w:r>
        <w:t>cfg-database.properties</w:t>
      </w:r>
      <w:proofErr w:type="spellEnd"/>
      <w:proofErr w:type="gramEnd"/>
      <w:r>
        <w:t xml:space="preserve"> is </w:t>
      </w:r>
      <w:r w:rsidR="000A2DD1">
        <w:t>to</w:t>
      </w:r>
      <w:r>
        <w:t xml:space="preserve"> </w:t>
      </w:r>
      <w:r w:rsidR="00E942D4">
        <w:t xml:space="preserve">configure the database connection parameters such as </w:t>
      </w:r>
      <w:del w:id="50" w:author="angdao" w:date="2011-04-08T00:40:00Z">
        <w:r w:rsidR="00E942D4" w:rsidDel="006C2E84">
          <w:delText>database url, username and password</w:delText>
        </w:r>
        <w:r w:rsidR="000A2DD1" w:rsidDel="006C2E84">
          <w:delText xml:space="preserve"> </w:delText>
        </w:r>
      </w:del>
      <w:ins w:id="51" w:author="angdao" w:date="2011-04-08T00:40:00Z">
        <w:r w:rsidR="006C2E84">
          <w:t>JNDI, number of cached statements, timeout of pool connection and validation SQL.</w:t>
        </w:r>
      </w:ins>
      <w:del w:id="52" w:author="angdao" w:date="2011-04-08T00:41:00Z">
        <w:r w:rsidR="000A2DD1" w:rsidDel="006C2E84">
          <w:delText>as follow</w:delText>
        </w:r>
        <w:r w:rsidR="00E942D4" w:rsidDel="006C2E84">
          <w:delText>.</w:delText>
        </w:r>
      </w:del>
      <w:r w:rsidR="00E41D07">
        <w:t xml:space="preserve"> </w:t>
      </w:r>
      <w:r w:rsidR="00E41D07" w:rsidRPr="006E6BA0">
        <w:t xml:space="preserve">The logger will save the information into the file and file will be </w:t>
      </w:r>
      <w:proofErr w:type="spellStart"/>
      <w:r w:rsidR="00E41D07" w:rsidRPr="006E6BA0">
        <w:t>splitted</w:t>
      </w:r>
      <w:proofErr w:type="spellEnd"/>
      <w:r w:rsidR="00E41D07" w:rsidRPr="006E6BA0">
        <w:t xml:space="preserve"> into different file based on the file format </w:t>
      </w:r>
    </w:p>
    <w:p w:rsidR="00E41D07" w:rsidRPr="006E6BA0" w:rsidRDefault="00E41D07" w:rsidP="00E41D07">
      <w:pPr>
        <w:ind w:left="720"/>
      </w:pPr>
      <w:r w:rsidRPr="006E6BA0">
        <w:t>(“</w:t>
      </w:r>
      <w:proofErr w:type="spellStart"/>
      <w:r>
        <w:t>vms</w:t>
      </w:r>
      <w:proofErr w:type="spellEnd"/>
      <w:r w:rsidRPr="00E41D07">
        <w:t xml:space="preserve"> .log.2011-03-25.log</w:t>
      </w:r>
      <w:r w:rsidRPr="006E6BA0">
        <w:t>”).</w:t>
      </w:r>
    </w:p>
    <w:p w:rsidR="000A2DD1" w:rsidRDefault="000A2DD1" w:rsidP="004B263D">
      <w:pPr>
        <w:ind w:firstLine="720"/>
      </w:pPr>
    </w:p>
    <w:p w:rsidR="00446C58" w:rsidRDefault="00E942D4" w:rsidP="004B263D">
      <w:pPr>
        <w:ind w:firstLine="720"/>
      </w:pPr>
      <w:r>
        <w:t xml:space="preserve"> </w:t>
      </w:r>
    </w:p>
    <w:p w:rsidR="004B263D" w:rsidRPr="004B263D" w:rsidDel="006C2E84" w:rsidRDefault="004B263D" w:rsidP="004B263D">
      <w:pPr>
        <w:autoSpaceDE w:val="0"/>
        <w:autoSpaceDN w:val="0"/>
        <w:adjustRightInd w:val="0"/>
        <w:rPr>
          <w:del w:id="53" w:author="angdao" w:date="2011-04-08T00:41:00Z"/>
          <w:rFonts w:ascii="Courier New" w:hAnsi="Courier New" w:cs="Courier New"/>
          <w:i/>
          <w:lang w:val="en-US"/>
        </w:rPr>
      </w:pPr>
      <w:del w:id="54" w:author="angdao" w:date="2011-04-08T00:41:00Z">
        <w:r w:rsidRPr="004B263D" w:rsidDel="006C2E84">
          <w:rPr>
            <w:rFonts w:ascii="Courier New" w:hAnsi="Courier New" w:cs="Courier New"/>
            <w:i/>
            <w:color w:val="000000"/>
            <w:lang w:val="en-US"/>
          </w:rPr>
          <w:delText>sys.server.database.default.url=</w:delText>
        </w:r>
        <w:r w:rsidRPr="004B263D" w:rsidDel="006C2E84">
          <w:rPr>
            <w:rFonts w:ascii="Courier New" w:hAnsi="Courier New" w:cs="Courier New"/>
            <w:i/>
            <w:color w:val="2A00FF"/>
            <w:lang w:val="en-US"/>
          </w:rPr>
          <w:delText>jdbc</w:delText>
        </w:r>
        <w:r w:rsidRPr="004B263D" w:rsidDel="006C2E84">
          <w:rPr>
            <w:rFonts w:ascii="Courier New" w:hAnsi="Courier New" w:cs="Courier New"/>
            <w:i/>
            <w:color w:val="000000"/>
            <w:lang w:val="en-US"/>
          </w:rPr>
          <w:delText>:</w:delText>
        </w:r>
        <w:r w:rsidRPr="004B263D" w:rsidDel="006C2E84">
          <w:rPr>
            <w:rFonts w:ascii="Courier New" w:hAnsi="Courier New" w:cs="Courier New"/>
            <w:i/>
            <w:color w:val="2A00FF"/>
            <w:lang w:val="en-US"/>
          </w:rPr>
          <w:delText>jtds:sqlserver://127.0.0.1:1438/VMS_</w:delText>
        </w:r>
        <w:r w:rsidDel="006C2E84">
          <w:rPr>
            <w:rFonts w:ascii="Courier New" w:hAnsi="Courier New" w:cs="Courier New"/>
            <w:i/>
            <w:color w:val="2A00FF"/>
            <w:lang w:val="en-US"/>
          </w:rPr>
          <w:delText>FS</w:delText>
        </w:r>
      </w:del>
    </w:p>
    <w:p w:rsidR="004B263D" w:rsidRPr="00BB3569" w:rsidDel="006C2E84" w:rsidRDefault="004B263D" w:rsidP="004B263D">
      <w:pPr>
        <w:autoSpaceDE w:val="0"/>
        <w:autoSpaceDN w:val="0"/>
        <w:adjustRightInd w:val="0"/>
        <w:rPr>
          <w:del w:id="55" w:author="angdao" w:date="2011-04-08T00:41:00Z"/>
          <w:rFonts w:ascii="Courier New" w:hAnsi="Courier New" w:cs="Courier New"/>
          <w:lang w:val="en-US"/>
        </w:rPr>
      </w:pPr>
      <w:del w:id="56" w:author="angdao" w:date="2011-04-08T00:41:00Z">
        <w:r w:rsidDel="006C2E84">
          <w:rPr>
            <w:rFonts w:ascii="Courier New" w:hAnsi="Courier New" w:cs="Courier New"/>
            <w:color w:val="000000"/>
            <w:lang w:val="en-US"/>
          </w:rPr>
          <w:delText>sys.server.database.default.username=</w:delText>
        </w:r>
        <w:r w:rsidRPr="00BB3569" w:rsidDel="006C2E84">
          <w:rPr>
            <w:rFonts w:ascii="Courier New" w:hAnsi="Courier New" w:cs="Courier New"/>
            <w:color w:val="2A00FF"/>
            <w:lang w:val="en-US"/>
          </w:rPr>
          <w:delText>sys_db</w:delText>
        </w:r>
      </w:del>
    </w:p>
    <w:p w:rsidR="004B263D" w:rsidDel="006C2E84" w:rsidRDefault="004B263D" w:rsidP="004B263D">
      <w:pPr>
        <w:rPr>
          <w:del w:id="57" w:author="angdao" w:date="2011-04-08T00:41:00Z"/>
          <w:rFonts w:ascii="Courier New" w:hAnsi="Courier New" w:cs="Courier New"/>
          <w:color w:val="000000"/>
          <w:lang w:val="en-US"/>
        </w:rPr>
      </w:pPr>
      <w:del w:id="58" w:author="angdao" w:date="2011-04-08T00:41:00Z">
        <w:r w:rsidDel="006C2E84">
          <w:rPr>
            <w:rFonts w:ascii="Courier New" w:hAnsi="Courier New" w:cs="Courier New"/>
            <w:color w:val="000000"/>
            <w:lang w:val="en-US"/>
          </w:rPr>
          <w:delText>sys.server.database.default.password=</w:delText>
        </w:r>
      </w:del>
    </w:p>
    <w:p w:rsidR="0033164C" w:rsidRDefault="0033164C" w:rsidP="004B263D">
      <w:pPr>
        <w:rPr>
          <w:rFonts w:ascii="Courier New" w:hAnsi="Courier New" w:cs="Courier New"/>
          <w:color w:val="000000"/>
          <w:lang w:val="en-US"/>
        </w:rPr>
      </w:pPr>
    </w:p>
    <w:p w:rsidR="00F87379" w:rsidRDefault="00323359" w:rsidP="00323359">
      <w:pPr>
        <w:pStyle w:val="Heading3"/>
      </w:pPr>
      <w:bookmarkStart w:id="59" w:name="_Toc276328650"/>
      <w:r>
        <w:t>Logger Configuration</w:t>
      </w:r>
    </w:p>
    <w:p w:rsidR="00323359" w:rsidRDefault="00323359" w:rsidP="00323359">
      <w:pPr>
        <w:ind w:firstLine="720"/>
      </w:pPr>
      <w:r w:rsidRPr="00323359">
        <w:t>log4j.properties</w:t>
      </w:r>
      <w:r>
        <w:t xml:space="preserve"> file can be found under the </w:t>
      </w:r>
      <w:proofErr w:type="spellStart"/>
      <w:r>
        <w:t>src</w:t>
      </w:r>
      <w:proofErr w:type="spellEnd"/>
      <w:r>
        <w:t xml:space="preserve"> folder. The application log flag, log level and log location configuration can be configured. </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 Direct log messages to </w:t>
      </w:r>
      <w:proofErr w:type="spellStart"/>
      <w:r>
        <w:rPr>
          <w:rFonts w:ascii="Courier New" w:hAnsi="Courier New" w:cs="Courier New"/>
          <w:color w:val="3F7F5F"/>
          <w:lang w:val="en-US"/>
        </w:rPr>
        <w:t>stdout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w:t>
      </w:r>
      <w:r>
        <w:rPr>
          <w:rFonts w:ascii="Courier New" w:hAnsi="Courier New" w:cs="Courier New"/>
          <w:color w:val="2A00FF"/>
          <w:lang w:val="en-US"/>
        </w:rPr>
        <w:t>org.apache.log4j.ConsoleAppender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log4j.appender.stdout.Target=</w:t>
      </w:r>
      <w:proofErr w:type="spellStart"/>
      <w:r>
        <w:rPr>
          <w:rFonts w:ascii="Courier New" w:hAnsi="Courier New" w:cs="Courier New"/>
          <w:color w:val="2A00FF"/>
          <w:lang w:val="en-US"/>
        </w:rPr>
        <w:t>System.out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w:t>
      </w:r>
      <w:r>
        <w:rPr>
          <w:rFonts w:ascii="Courier New" w:hAnsi="Courier New" w:cs="Courier New"/>
          <w:color w:val="2A00FF"/>
          <w:lang w:val="en-US"/>
        </w:rPr>
        <w:t>org.apache.log4j.PatternLayout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log4j.appender.stdout.layout.ConversionPattern=</w:t>
      </w:r>
      <w:r>
        <w:rPr>
          <w:rFonts w:ascii="Courier New" w:hAnsi="Courier New" w:cs="Courier New"/>
          <w:color w:val="2A00FF"/>
          <w:lang w:val="en-US"/>
        </w:rPr>
        <w:t>[VMS]</w:t>
      </w:r>
      <w:r>
        <w:rPr>
          <w:rFonts w:ascii="Courier New" w:hAnsi="Courier New" w:cs="Courier New"/>
          <w:color w:val="000000"/>
          <w:lang w:val="en-US"/>
        </w:rPr>
        <w:t xml:space="preserve"> </w:t>
      </w:r>
      <w:r>
        <w:rPr>
          <w:rFonts w:ascii="Courier New" w:hAnsi="Courier New" w:cs="Courier New"/>
          <w:color w:val="2A00FF"/>
          <w:lang w:val="en-US"/>
        </w:rPr>
        <w:t>%d</w:t>
      </w:r>
      <w:r>
        <w:rPr>
          <w:rFonts w:ascii="Courier New" w:hAnsi="Courier New" w:cs="Courier New"/>
          <w:color w:val="000000"/>
          <w:lang w:val="en-US"/>
        </w:rPr>
        <w:t xml:space="preserve"> </w:t>
      </w:r>
      <w:r>
        <w:rPr>
          <w:rFonts w:ascii="Courier New" w:hAnsi="Courier New" w:cs="Courier New"/>
          <w:color w:val="2A00FF"/>
          <w:lang w:val="en-US"/>
        </w:rPr>
        <w:t>[%-5p]</w:t>
      </w:r>
      <w:r>
        <w:rPr>
          <w:rFonts w:ascii="Courier New" w:hAnsi="Courier New" w:cs="Courier New"/>
          <w:color w:val="000000"/>
          <w:lang w:val="en-US"/>
        </w:rPr>
        <w:t xml:space="preserve"> </w:t>
      </w:r>
      <w:r>
        <w:rPr>
          <w:rFonts w:ascii="Courier New" w:hAnsi="Courier New" w:cs="Courier New"/>
          <w:color w:val="2A00FF"/>
          <w:lang w:val="en-US"/>
        </w:rPr>
        <w:t>[%t]</w:t>
      </w:r>
      <w:r>
        <w:rPr>
          <w:rFonts w:ascii="Courier New" w:hAnsi="Courier New" w:cs="Courier New"/>
          <w:color w:val="000000"/>
          <w:lang w:val="en-US"/>
        </w:rPr>
        <w:t xml:space="preserve"> </w:t>
      </w:r>
      <w:r>
        <w:rPr>
          <w:rFonts w:ascii="Courier New" w:hAnsi="Courier New" w:cs="Courier New"/>
          <w:color w:val="2A00FF"/>
          <w:lang w:val="en-US"/>
        </w:rPr>
        <w:t>%</w:t>
      </w:r>
      <w:proofErr w:type="spellStart"/>
      <w:r>
        <w:rPr>
          <w:rFonts w:ascii="Courier New" w:hAnsi="Courier New" w:cs="Courier New"/>
          <w:color w:val="2A00FF"/>
          <w:lang w:val="en-US"/>
        </w:rPr>
        <w:t>c.%M</w:t>
      </w:r>
      <w:proofErr w:type="spellEnd"/>
      <w:r>
        <w:rPr>
          <w:rFonts w:ascii="Courier New" w:hAnsi="Courier New" w:cs="Courier New"/>
          <w:color w:val="2A00FF"/>
          <w:lang w:val="en-US"/>
        </w:rPr>
        <w:t>(%-L)</w:t>
      </w:r>
      <w:r>
        <w:rPr>
          <w:rFonts w:ascii="Courier New" w:hAnsi="Courier New" w:cs="Courier New"/>
          <w:color w:val="000000"/>
          <w:lang w:val="en-US"/>
        </w:rPr>
        <w:t xml:space="preserve"> </w:t>
      </w:r>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w:t>
      </w:r>
      <w:proofErr w:type="spellStart"/>
      <w:r>
        <w:rPr>
          <w:rFonts w:ascii="Courier New" w:hAnsi="Courier New" w:cs="Courier New"/>
          <w:color w:val="2A00FF"/>
          <w:lang w:val="en-US"/>
        </w:rPr>
        <w:t>m%n</w:t>
      </w:r>
      <w:proofErr w:type="spellEnd"/>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Root logger option</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#log4j.rootLogger=INFO, </w:t>
      </w:r>
      <w:proofErr w:type="spellStart"/>
      <w:r>
        <w:rPr>
          <w:rFonts w:ascii="Courier New" w:hAnsi="Courier New" w:cs="Courier New"/>
          <w:color w:val="3F7F5F"/>
          <w:lang w:val="en-US"/>
        </w:rPr>
        <w:t>stdout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log4j.logger.org.springframework=</w:t>
      </w:r>
      <w:r>
        <w:rPr>
          <w:rFonts w:ascii="Courier New" w:hAnsi="Courier New" w:cs="Courier New"/>
          <w:color w:val="2A00FF"/>
          <w:lang w:val="en-US"/>
        </w:rPr>
        <w:t>ERROR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#log4j.rootCategory=error, </w:t>
      </w:r>
      <w:proofErr w:type="spellStart"/>
      <w:r>
        <w:rPr>
          <w:rFonts w:ascii="Courier New" w:hAnsi="Courier New" w:cs="Courier New"/>
          <w:color w:val="3F7F5F"/>
          <w:lang w:val="en-US"/>
        </w:rPr>
        <w:t>stdout</w:t>
      </w:r>
      <w:proofErr w:type="spellEnd"/>
      <w:r>
        <w:rPr>
          <w:rFonts w:ascii="Courier New" w:hAnsi="Courier New" w:cs="Courier New"/>
          <w:color w:val="3F7F5F"/>
          <w:lang w:val="en-US"/>
        </w:rPr>
        <w:t>, 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log4j.rootCategory=</w:t>
      </w:r>
      <w:r>
        <w:rPr>
          <w:rFonts w:ascii="Courier New" w:hAnsi="Courier New" w:cs="Courier New"/>
          <w:color w:val="2A00FF"/>
          <w:lang w:val="en-US"/>
        </w:rPr>
        <w:t>DEBUG,</w:t>
      </w:r>
      <w:r>
        <w:rPr>
          <w:rFonts w:ascii="Courier New" w:hAnsi="Courier New" w:cs="Courier New"/>
          <w:color w:val="000000"/>
          <w:lang w:val="en-US"/>
        </w:rPr>
        <w:t xml:space="preserve"> </w:t>
      </w:r>
      <w:proofErr w:type="spellStart"/>
      <w:r>
        <w:rPr>
          <w:rFonts w:ascii="Courier New" w:hAnsi="Courier New" w:cs="Courier New"/>
          <w:color w:val="2A00FF"/>
          <w:lang w:val="en-US"/>
        </w:rPr>
        <w:t>stdout</w:t>
      </w:r>
      <w:proofErr w:type="spellEnd"/>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w:t>
      </w:r>
      <w:r>
        <w:rPr>
          <w:rFonts w:ascii="Courier New" w:hAnsi="Courier New" w:cs="Courier New"/>
          <w:color w:val="2A00FF"/>
          <w:lang w:val="en-US"/>
        </w:rPr>
        <w:t>org.apache.log4j.RollingFileAppender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log4j.appender.R.File=</w:t>
      </w:r>
      <w:r>
        <w:rPr>
          <w:rFonts w:ascii="Courier New" w:hAnsi="Courier New" w:cs="Courier New"/>
          <w:color w:val="2A00FF"/>
          <w:lang w:val="en-US"/>
        </w:rPr>
        <w:t>logs/vms.log</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log4j.appender.R.MaxFileSize=</w:t>
      </w:r>
      <w:r>
        <w:rPr>
          <w:rFonts w:ascii="Courier New" w:hAnsi="Courier New" w:cs="Courier New"/>
          <w:color w:val="2A00FF"/>
          <w:lang w:val="en-US"/>
        </w:rPr>
        <w:t>10000KB</w:t>
      </w:r>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#detail log filter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log4j.logger.mtech.se1008s.service.DispatcherServlet=</w:t>
      </w:r>
      <w:r>
        <w:rPr>
          <w:rFonts w:ascii="Courier New" w:hAnsi="Courier New" w:cs="Courier New"/>
          <w:color w:val="2A00FF"/>
          <w:lang w:val="en-US"/>
        </w:rPr>
        <w:t>ERROR</w:t>
      </w:r>
    </w:p>
    <w:p w:rsidR="00323359" w:rsidRDefault="00323359" w:rsidP="00E41D07"/>
    <w:p w:rsidR="00E41D07" w:rsidRDefault="00E41D07" w:rsidP="00E41D07"/>
    <w:p w:rsidR="00AB7D5C" w:rsidRDefault="00AB7D5C" w:rsidP="000E2E1B">
      <w:pPr>
        <w:pStyle w:val="Heading3"/>
        <w:tabs>
          <w:tab w:val="num" w:pos="1077"/>
        </w:tabs>
        <w:spacing w:before="240" w:after="60"/>
        <w:rPr>
          <w:ins w:id="60" w:author="angdao" w:date="2011-04-08T00:42:00Z"/>
        </w:rPr>
      </w:pPr>
      <w:bookmarkStart w:id="61" w:name="_Toc276328610"/>
      <w:ins w:id="62" w:author="angdao" w:date="2011-04-08T00:41:00Z">
        <w:r>
          <w:t>Web Flow Configuration</w:t>
        </w:r>
      </w:ins>
    </w:p>
    <w:p w:rsidR="00AB7D5C" w:rsidRDefault="00AB7D5C" w:rsidP="000E2E1B">
      <w:pPr>
        <w:pStyle w:val="Heading3"/>
        <w:tabs>
          <w:tab w:val="num" w:pos="1077"/>
        </w:tabs>
        <w:spacing w:before="240" w:after="60"/>
        <w:rPr>
          <w:ins w:id="63" w:author="angdao" w:date="2011-04-08T00:41:00Z"/>
        </w:rPr>
      </w:pPr>
      <w:ins w:id="64" w:author="angdao" w:date="2011-04-08T00:42:00Z">
        <w:r>
          <w:t>DWR Configuration</w:t>
        </w:r>
      </w:ins>
    </w:p>
    <w:p w:rsidR="000E2E1B" w:rsidRPr="006E6BA0" w:rsidRDefault="000E2E1B" w:rsidP="000E2E1B">
      <w:pPr>
        <w:pStyle w:val="Heading3"/>
        <w:tabs>
          <w:tab w:val="num" w:pos="1077"/>
        </w:tabs>
        <w:spacing w:before="240" w:after="60"/>
      </w:pPr>
      <w:commentRangeStart w:id="65"/>
      <w:r w:rsidRPr="006E6BA0">
        <w:t>Application Exception Handler</w:t>
      </w:r>
      <w:bookmarkEnd w:id="61"/>
      <w:commentRangeEnd w:id="65"/>
      <w:r w:rsidR="003B1F43">
        <w:rPr>
          <w:rStyle w:val="CommentReference"/>
          <w:b w:val="0"/>
        </w:rPr>
        <w:commentReference w:id="65"/>
      </w:r>
    </w:p>
    <w:p w:rsidR="00E41D07" w:rsidRDefault="00E41D07" w:rsidP="00E41D07"/>
    <w:p w:rsidR="000E2E1B" w:rsidRDefault="000E2E1B" w:rsidP="00E41D07"/>
    <w:p w:rsidR="00E41D07" w:rsidRDefault="00E41D07" w:rsidP="00E41D07"/>
    <w:p w:rsidR="00323359" w:rsidRDefault="00323359" w:rsidP="00323359">
      <w:pPr>
        <w:pStyle w:val="Heading1"/>
        <w:numPr>
          <w:ilvl w:val="0"/>
          <w:numId w:val="0"/>
        </w:numPr>
      </w:pPr>
    </w:p>
    <w:p w:rsidR="00323359" w:rsidRPr="00323359" w:rsidRDefault="00323359" w:rsidP="00323359">
      <w:pPr>
        <w:pStyle w:val="Heading3"/>
        <w:numPr>
          <w:ilvl w:val="0"/>
          <w:numId w:val="0"/>
        </w:numPr>
        <w:ind w:left="720"/>
      </w:pPr>
    </w:p>
    <w:p w:rsidR="00A72B51" w:rsidRPr="006E6BA0" w:rsidRDefault="00A72B51" w:rsidP="00A72B51">
      <w:pPr>
        <w:pStyle w:val="Heading2"/>
      </w:pPr>
      <w:r w:rsidRPr="006E6BA0">
        <w:t>Database Performance</w:t>
      </w:r>
      <w:bookmarkEnd w:id="59"/>
    </w:p>
    <w:p w:rsidR="00A72B51" w:rsidRPr="006E6BA0" w:rsidRDefault="00A72B51" w:rsidP="00A72B51"/>
    <w:p w:rsidR="00A72B51" w:rsidRPr="006E6BA0" w:rsidRDefault="00A72B51" w:rsidP="00A72B51">
      <w:pPr>
        <w:pStyle w:val="Heading3"/>
      </w:pPr>
      <w:bookmarkStart w:id="66" w:name="_Toc214856521"/>
      <w:bookmarkStart w:id="67" w:name="_Toc276328651"/>
      <w:r>
        <w:t>C</w:t>
      </w:r>
      <w:r w:rsidRPr="006E6BA0">
        <w:t>onnection Pool</w:t>
      </w:r>
      <w:bookmarkEnd w:id="66"/>
      <w:bookmarkEnd w:id="67"/>
    </w:p>
    <w:p w:rsidR="00A72B51" w:rsidRPr="006E6BA0" w:rsidRDefault="00A72B51" w:rsidP="00A72B51">
      <w:pPr>
        <w:ind w:left="900"/>
        <w:jc w:val="both"/>
      </w:pPr>
    </w:p>
    <w:p w:rsidR="00A72B51" w:rsidRDefault="00A72B51" w:rsidP="00A72B51">
      <w:pPr>
        <w:ind w:left="900"/>
        <w:jc w:val="both"/>
        <w:rPr>
          <w:ins w:id="68" w:author="angdao" w:date="2011-04-08T00:44:00Z"/>
        </w:rPr>
      </w:pPr>
      <w:del w:id="69" w:author="angdao" w:date="2011-04-08T00:42:00Z">
        <w:r w:rsidRPr="006E6BA0" w:rsidDel="00BD19BF">
          <w:delText>To ensure the re-use of the connection string, SQL Server (</w:delText>
        </w:r>
        <w:r w:rsidDel="00BD19BF">
          <w:delText xml:space="preserve">SQL </w:delText>
        </w:r>
        <w:r w:rsidRPr="006E6BA0" w:rsidDel="00BD19BF">
          <w:delText>authentication) mode authentication scheme will be used to login to the SQL Server database.</w:delText>
        </w:r>
      </w:del>
      <w:ins w:id="70" w:author="angdao" w:date="2011-04-08T00:42:00Z">
        <w:r w:rsidR="00BD19BF">
          <w:t xml:space="preserve">A prefilled connection pool will be configured </w:t>
        </w:r>
      </w:ins>
      <w:ins w:id="71" w:author="angdao" w:date="2011-04-08T00:43:00Z">
        <w:r w:rsidR="00BD19BF">
          <w:t>on the application server to ensure minimum overhead when making database call. Each connection of the pool will be authenticated via a pre-set JAAS configuration on the application server.</w:t>
        </w:r>
      </w:ins>
    </w:p>
    <w:p w:rsidR="00C2366E" w:rsidRDefault="00C2366E" w:rsidP="00A72B51">
      <w:pPr>
        <w:ind w:left="900"/>
        <w:jc w:val="both"/>
        <w:rPr>
          <w:ins w:id="72" w:author="angdao" w:date="2011-04-08T00:44:00Z"/>
        </w:rPr>
      </w:pPr>
    </w:p>
    <w:p w:rsidR="00C2366E" w:rsidRDefault="00C2366E" w:rsidP="00A72B51">
      <w:pPr>
        <w:ind w:left="900"/>
        <w:jc w:val="both"/>
        <w:rPr>
          <w:ins w:id="73" w:author="angdao" w:date="2011-04-08T00:45:00Z"/>
        </w:rPr>
      </w:pPr>
      <w:ins w:id="74" w:author="angdao" w:date="2011-04-08T00:45:00Z">
        <w:r>
          <w:t>Below are the initial parameters:</w:t>
        </w:r>
      </w:ins>
    </w:p>
    <w:p w:rsidR="00C2366E" w:rsidRDefault="00C2366E" w:rsidP="00A72B51">
      <w:pPr>
        <w:ind w:left="900"/>
        <w:jc w:val="both"/>
        <w:rPr>
          <w:ins w:id="75" w:author="angdao" w:date="2011-04-08T00:45:00Z"/>
        </w:rPr>
      </w:pPr>
    </w:p>
    <w:tbl>
      <w:tblPr>
        <w:tblStyle w:val="TableGrid"/>
        <w:tblW w:w="0" w:type="auto"/>
        <w:tblInd w:w="900" w:type="dxa"/>
        <w:tblLook w:val="04A0"/>
      </w:tblPr>
      <w:tblGrid>
        <w:gridCol w:w="4172"/>
        <w:gridCol w:w="4173"/>
      </w:tblGrid>
      <w:tr w:rsidR="00C2366E" w:rsidRPr="00AC583A" w:rsidTr="00C2366E">
        <w:trPr>
          <w:ins w:id="76" w:author="angdao" w:date="2011-04-08T00:45:00Z"/>
        </w:trPr>
        <w:tc>
          <w:tcPr>
            <w:tcW w:w="4172" w:type="dxa"/>
          </w:tcPr>
          <w:p w:rsidR="00C2366E" w:rsidRPr="00AC583A" w:rsidRDefault="001E628F" w:rsidP="00A72B51">
            <w:pPr>
              <w:jc w:val="both"/>
              <w:rPr>
                <w:ins w:id="77" w:author="angdao" w:date="2011-04-08T00:45:00Z"/>
                <w:b/>
                <w:rPrChange w:id="78" w:author="angdao" w:date="2011-04-08T00:45:00Z">
                  <w:rPr>
                    <w:ins w:id="79" w:author="angdao" w:date="2011-04-08T00:45:00Z"/>
                  </w:rPr>
                </w:rPrChange>
              </w:rPr>
            </w:pPr>
            <w:ins w:id="80" w:author="angdao" w:date="2011-04-08T00:45:00Z">
              <w:r w:rsidRPr="001E628F">
                <w:rPr>
                  <w:b/>
                  <w:rPrChange w:id="81" w:author="angdao" w:date="2011-04-08T00:45:00Z">
                    <w:rPr/>
                  </w:rPrChange>
                </w:rPr>
                <w:t>Parameter</w:t>
              </w:r>
            </w:ins>
          </w:p>
        </w:tc>
        <w:tc>
          <w:tcPr>
            <w:tcW w:w="4173" w:type="dxa"/>
          </w:tcPr>
          <w:p w:rsidR="00C2366E" w:rsidRPr="00AC583A" w:rsidRDefault="001E628F" w:rsidP="00A72B51">
            <w:pPr>
              <w:jc w:val="both"/>
              <w:rPr>
                <w:ins w:id="82" w:author="angdao" w:date="2011-04-08T00:45:00Z"/>
                <w:b/>
                <w:rPrChange w:id="83" w:author="angdao" w:date="2011-04-08T00:45:00Z">
                  <w:rPr>
                    <w:ins w:id="84" w:author="angdao" w:date="2011-04-08T00:45:00Z"/>
                  </w:rPr>
                </w:rPrChange>
              </w:rPr>
            </w:pPr>
            <w:ins w:id="85" w:author="angdao" w:date="2011-04-08T00:45:00Z">
              <w:r w:rsidRPr="001E628F">
                <w:rPr>
                  <w:b/>
                  <w:rPrChange w:id="86" w:author="angdao" w:date="2011-04-08T00:45:00Z">
                    <w:rPr/>
                  </w:rPrChange>
                </w:rPr>
                <w:t>Value</w:t>
              </w:r>
            </w:ins>
          </w:p>
        </w:tc>
      </w:tr>
      <w:tr w:rsidR="00C2366E" w:rsidTr="00C2366E">
        <w:trPr>
          <w:ins w:id="87" w:author="angdao" w:date="2011-04-08T00:45:00Z"/>
        </w:trPr>
        <w:tc>
          <w:tcPr>
            <w:tcW w:w="4172" w:type="dxa"/>
          </w:tcPr>
          <w:p w:rsidR="00C2366E" w:rsidRDefault="00C2366E" w:rsidP="00A72B51">
            <w:pPr>
              <w:jc w:val="both"/>
              <w:rPr>
                <w:ins w:id="88" w:author="angdao" w:date="2011-04-08T00:45:00Z"/>
              </w:rPr>
            </w:pPr>
            <w:proofErr w:type="spellStart"/>
            <w:ins w:id="89" w:author="angdao" w:date="2011-04-08T00:45:00Z">
              <w:r>
                <w:t>Prefill</w:t>
              </w:r>
              <w:proofErr w:type="spellEnd"/>
            </w:ins>
          </w:p>
        </w:tc>
        <w:tc>
          <w:tcPr>
            <w:tcW w:w="4173" w:type="dxa"/>
          </w:tcPr>
          <w:p w:rsidR="00C2366E" w:rsidRDefault="00C2366E" w:rsidP="00A72B51">
            <w:pPr>
              <w:jc w:val="both"/>
              <w:rPr>
                <w:ins w:id="90" w:author="angdao" w:date="2011-04-08T00:45:00Z"/>
              </w:rPr>
            </w:pPr>
            <w:ins w:id="91" w:author="angdao" w:date="2011-04-08T00:45:00Z">
              <w:r>
                <w:t>Yes</w:t>
              </w:r>
            </w:ins>
          </w:p>
        </w:tc>
      </w:tr>
      <w:tr w:rsidR="00C2366E" w:rsidTr="00C2366E">
        <w:trPr>
          <w:ins w:id="92" w:author="angdao" w:date="2011-04-08T00:45:00Z"/>
        </w:trPr>
        <w:tc>
          <w:tcPr>
            <w:tcW w:w="4172" w:type="dxa"/>
          </w:tcPr>
          <w:p w:rsidR="00C2366E" w:rsidRDefault="00C2366E" w:rsidP="00A72B51">
            <w:pPr>
              <w:jc w:val="both"/>
              <w:rPr>
                <w:ins w:id="93" w:author="angdao" w:date="2011-04-08T00:45:00Z"/>
              </w:rPr>
            </w:pPr>
            <w:ins w:id="94" w:author="angdao" w:date="2011-04-08T00:45:00Z">
              <w:r>
                <w:t>MAX Pool size</w:t>
              </w:r>
            </w:ins>
          </w:p>
        </w:tc>
        <w:tc>
          <w:tcPr>
            <w:tcW w:w="4173" w:type="dxa"/>
          </w:tcPr>
          <w:p w:rsidR="00C2366E" w:rsidRDefault="00C2366E" w:rsidP="00A72B51">
            <w:pPr>
              <w:jc w:val="both"/>
              <w:rPr>
                <w:ins w:id="95" w:author="angdao" w:date="2011-04-08T00:45:00Z"/>
              </w:rPr>
            </w:pPr>
            <w:ins w:id="96" w:author="angdao" w:date="2011-04-08T00:45:00Z">
              <w:r>
                <w:t>200</w:t>
              </w:r>
            </w:ins>
          </w:p>
        </w:tc>
      </w:tr>
      <w:tr w:rsidR="00C2366E" w:rsidTr="00C2366E">
        <w:trPr>
          <w:ins w:id="97" w:author="angdao" w:date="2011-04-08T00:45:00Z"/>
        </w:trPr>
        <w:tc>
          <w:tcPr>
            <w:tcW w:w="4172" w:type="dxa"/>
          </w:tcPr>
          <w:p w:rsidR="00C2366E" w:rsidRDefault="00C2366E" w:rsidP="00A72B51">
            <w:pPr>
              <w:jc w:val="both"/>
              <w:rPr>
                <w:ins w:id="98" w:author="angdao" w:date="2011-04-08T00:45:00Z"/>
              </w:rPr>
            </w:pPr>
            <w:ins w:id="99" w:author="angdao" w:date="2011-04-08T00:45:00Z">
              <w:r>
                <w:t>Idle timeout</w:t>
              </w:r>
            </w:ins>
          </w:p>
        </w:tc>
        <w:tc>
          <w:tcPr>
            <w:tcW w:w="4173" w:type="dxa"/>
          </w:tcPr>
          <w:p w:rsidR="00C2366E" w:rsidRDefault="00C2366E" w:rsidP="00A72B51">
            <w:pPr>
              <w:jc w:val="both"/>
              <w:rPr>
                <w:ins w:id="100" w:author="angdao" w:date="2011-04-08T00:45:00Z"/>
              </w:rPr>
            </w:pPr>
            <w:ins w:id="101" w:author="angdao" w:date="2011-04-08T00:45:00Z">
              <w:r>
                <w:t>300 seconds</w:t>
              </w:r>
            </w:ins>
          </w:p>
        </w:tc>
      </w:tr>
      <w:tr w:rsidR="00C2366E" w:rsidTr="00C2366E">
        <w:trPr>
          <w:ins w:id="102" w:author="angdao" w:date="2011-04-08T00:45:00Z"/>
        </w:trPr>
        <w:tc>
          <w:tcPr>
            <w:tcW w:w="4172" w:type="dxa"/>
          </w:tcPr>
          <w:p w:rsidR="00C2366E" w:rsidRDefault="00C2366E" w:rsidP="00A72B51">
            <w:pPr>
              <w:jc w:val="both"/>
              <w:rPr>
                <w:ins w:id="103" w:author="angdao" w:date="2011-04-08T00:45:00Z"/>
              </w:rPr>
            </w:pPr>
            <w:ins w:id="104" w:author="angdao" w:date="2011-04-08T00:45:00Z">
              <w:r>
                <w:t>Min Pool size</w:t>
              </w:r>
            </w:ins>
          </w:p>
        </w:tc>
        <w:tc>
          <w:tcPr>
            <w:tcW w:w="4173" w:type="dxa"/>
          </w:tcPr>
          <w:p w:rsidR="00C2366E" w:rsidRDefault="00C2366E" w:rsidP="00A72B51">
            <w:pPr>
              <w:jc w:val="both"/>
              <w:rPr>
                <w:ins w:id="105" w:author="angdao" w:date="2011-04-08T00:45:00Z"/>
              </w:rPr>
            </w:pPr>
            <w:ins w:id="106" w:author="angdao" w:date="2011-04-08T00:45:00Z">
              <w:r>
                <w:t>20</w:t>
              </w:r>
            </w:ins>
          </w:p>
        </w:tc>
      </w:tr>
    </w:tbl>
    <w:p w:rsidR="00C2366E" w:rsidRPr="006E6BA0" w:rsidRDefault="00C2366E" w:rsidP="00A72B51">
      <w:pPr>
        <w:ind w:left="900"/>
        <w:jc w:val="both"/>
      </w:pPr>
    </w:p>
    <w:p w:rsidR="00A72B51" w:rsidRPr="006E6BA0" w:rsidRDefault="00A72B51" w:rsidP="00A72B51">
      <w:pPr>
        <w:ind w:left="900"/>
        <w:jc w:val="both"/>
      </w:pPr>
    </w:p>
    <w:p w:rsidR="00A72B51" w:rsidRPr="006E6BA0" w:rsidRDefault="00A72B51" w:rsidP="00A72B51">
      <w:pPr>
        <w:ind w:left="900"/>
        <w:jc w:val="both"/>
      </w:pPr>
    </w:p>
    <w:p w:rsidR="00A72B51" w:rsidRPr="006E6BA0" w:rsidRDefault="00A72B51" w:rsidP="00A72B51">
      <w:pPr>
        <w:pStyle w:val="Heading3"/>
      </w:pPr>
      <w:bookmarkStart w:id="107" w:name="_Toc214856522"/>
      <w:bookmarkStart w:id="108" w:name="_Toc276328652"/>
      <w:r w:rsidRPr="006E6BA0">
        <w:t>Stored Procedures</w:t>
      </w:r>
      <w:bookmarkEnd w:id="107"/>
      <w:bookmarkEnd w:id="108"/>
      <w:ins w:id="109" w:author="angdao" w:date="2011-04-08T00:45:00Z">
        <w:r w:rsidR="006E190F">
          <w:t xml:space="preserve"> / Functions</w:t>
        </w:r>
      </w:ins>
    </w:p>
    <w:p w:rsidR="00A72B51" w:rsidRPr="006E6BA0" w:rsidRDefault="00A72B51" w:rsidP="00A72B51">
      <w:pPr>
        <w:ind w:left="900"/>
        <w:jc w:val="both"/>
      </w:pPr>
    </w:p>
    <w:p w:rsidR="00A72B51" w:rsidRPr="006E6BA0" w:rsidDel="002054A0" w:rsidRDefault="002054A0" w:rsidP="00A72B51">
      <w:pPr>
        <w:ind w:left="900"/>
        <w:jc w:val="both"/>
        <w:rPr>
          <w:del w:id="110" w:author="angdao" w:date="2011-04-08T00:46:00Z"/>
        </w:rPr>
      </w:pPr>
      <w:ins w:id="111" w:author="angdao" w:date="2011-04-08T00:46:00Z">
        <w:r>
          <w:t xml:space="preserve">By design, the business logic is kept at the business tier. No business logic is to be coded in the data tier. At the time of design, there are no requirements that require mass movement of data or database related logic. Hence no </w:t>
        </w:r>
        <w:proofErr w:type="gramStart"/>
        <w:r>
          <w:t>Stored</w:t>
        </w:r>
        <w:proofErr w:type="gramEnd"/>
        <w:r>
          <w:t xml:space="preserve"> procedures / Functions will be coded in the program.</w:t>
        </w:r>
      </w:ins>
      <w:del w:id="112" w:author="angdao" w:date="2011-04-08T00:46:00Z">
        <w:r w:rsidR="00C7138B" w:rsidDel="002054A0">
          <w:delText xml:space="preserve">Stored procedure are not advice for vms since </w:delText>
        </w:r>
      </w:del>
    </w:p>
    <w:p w:rsidR="00A72B51" w:rsidRPr="006E6BA0" w:rsidRDefault="00A72B51" w:rsidP="00A72B51">
      <w:pPr>
        <w:ind w:left="900"/>
      </w:pPr>
      <w:del w:id="113" w:author="angdao" w:date="2011-04-08T00:46:00Z">
        <w:r w:rsidRPr="006E6BA0" w:rsidDel="002054A0">
          <w:delText xml:space="preserve">However, try to refrain from injecting business logic into the stored procedures so to ensure fast response time and minimal locking at the database server. </w:delText>
        </w:r>
      </w:del>
    </w:p>
    <w:p w:rsidR="00A72B51" w:rsidRPr="006E6BA0" w:rsidRDefault="00A72B51" w:rsidP="00A72B51">
      <w:pPr>
        <w:ind w:left="900"/>
      </w:pPr>
    </w:p>
    <w:p w:rsidR="00A72B51" w:rsidRPr="006E6BA0" w:rsidRDefault="00A72B51" w:rsidP="00A72B51">
      <w:pPr>
        <w:ind w:left="900"/>
        <w:rPr>
          <w:b/>
          <w:bCs/>
          <w:szCs w:val="22"/>
        </w:rPr>
      </w:pPr>
      <w:bookmarkStart w:id="114" w:name="_Toc214856523"/>
    </w:p>
    <w:p w:rsidR="00A72B51" w:rsidRPr="006E6BA0" w:rsidRDefault="00A72B51" w:rsidP="00A72B51">
      <w:pPr>
        <w:rPr>
          <w:rFonts w:cs="Arial"/>
          <w:b/>
          <w:bCs/>
          <w:szCs w:val="22"/>
        </w:rPr>
      </w:pPr>
      <w:bookmarkStart w:id="115" w:name="_Toc214856533"/>
      <w:bookmarkStart w:id="116" w:name="_Toc214856534"/>
      <w:bookmarkEnd w:id="114"/>
      <w:r w:rsidRPr="006E6BA0">
        <w:br w:type="page"/>
      </w:r>
    </w:p>
    <w:p w:rsidR="00A72B51" w:rsidRPr="006E6BA0" w:rsidRDefault="00A72B51" w:rsidP="00A72B51">
      <w:pPr>
        <w:pStyle w:val="Heading3"/>
        <w:spacing w:before="240" w:after="60"/>
        <w:ind w:left="900" w:hanging="900"/>
      </w:pPr>
      <w:bookmarkStart w:id="117" w:name="_Toc276328653"/>
      <w:r w:rsidRPr="006E6BA0">
        <w:lastRenderedPageBreak/>
        <w:t>Database Security</w:t>
      </w:r>
      <w:bookmarkEnd w:id="115"/>
      <w:bookmarkEnd w:id="117"/>
    </w:p>
    <w:bookmarkEnd w:id="116"/>
    <w:p w:rsidR="00A72B51" w:rsidRPr="006E6BA0" w:rsidRDefault="00A72B51" w:rsidP="00A72B51">
      <w:pPr>
        <w:pStyle w:val="BodyText"/>
        <w:ind w:left="900"/>
        <w:jc w:val="both"/>
        <w:rPr>
          <w:iCs/>
          <w:sz w:val="22"/>
        </w:rPr>
      </w:pPr>
    </w:p>
    <w:p w:rsidR="00A72B51" w:rsidRPr="006E6BA0" w:rsidRDefault="00A72B51" w:rsidP="00A72B51">
      <w:pPr>
        <w:pStyle w:val="Heading4"/>
        <w:keepNext/>
        <w:tabs>
          <w:tab w:val="num" w:pos="900"/>
        </w:tabs>
        <w:spacing w:before="240" w:after="60"/>
        <w:ind w:left="357" w:hanging="357"/>
      </w:pPr>
      <w:bookmarkStart w:id="118" w:name="_Toc214856536"/>
      <w:bookmarkStart w:id="119" w:name="_Toc276328654"/>
      <w:r w:rsidRPr="006E6BA0">
        <w:t xml:space="preserve">Database Connection </w:t>
      </w:r>
      <w:del w:id="120" w:author="angdao" w:date="2011-04-08T00:46:00Z">
        <w:r w:rsidRPr="006E6BA0" w:rsidDel="00242063">
          <w:delText>String</w:delText>
        </w:r>
      </w:del>
      <w:bookmarkEnd w:id="118"/>
      <w:bookmarkEnd w:id="119"/>
    </w:p>
    <w:p w:rsidR="00A72B51" w:rsidRPr="006E6BA0" w:rsidRDefault="00A72B51" w:rsidP="00A72B51">
      <w:pPr>
        <w:ind w:left="900"/>
      </w:pPr>
    </w:p>
    <w:p w:rsidR="00242063" w:rsidRDefault="00242063" w:rsidP="00242063">
      <w:pPr>
        <w:pStyle w:val="BodyText"/>
        <w:ind w:left="900"/>
        <w:jc w:val="both"/>
        <w:rPr>
          <w:ins w:id="121" w:author="angdao" w:date="2011-04-08T00:46:00Z"/>
          <w:iCs/>
        </w:rPr>
      </w:pPr>
      <w:ins w:id="122" w:author="angdao" w:date="2011-04-08T00:46:00Z">
        <w:r>
          <w:rPr>
            <w:iCs/>
          </w:rPr>
          <w:t>The application server will be pre-configured with a capable connection pool. Connections in the pool will be instantiated with reference to a JAAS configuration on the application server. The username and password will be configured and encrypted on the application server. A JNDI lookup will be made in request for a connection from the pool.</w:t>
        </w:r>
      </w:ins>
    </w:p>
    <w:p w:rsidR="00A72B51" w:rsidRPr="006E6BA0" w:rsidRDefault="00242063" w:rsidP="00242063">
      <w:pPr>
        <w:pStyle w:val="BodyText"/>
        <w:ind w:left="900"/>
        <w:jc w:val="both"/>
        <w:rPr>
          <w:iCs/>
        </w:rPr>
      </w:pPr>
      <w:ins w:id="123" w:author="angdao" w:date="2011-04-08T00:46:00Z">
        <w:r>
          <w:rPr>
            <w:iCs/>
          </w:rPr>
          <w:t>No username and password is to be kept in the program</w:t>
        </w:r>
      </w:ins>
      <w:ins w:id="124" w:author="angdao" w:date="2011-04-08T00:47:00Z">
        <w:r>
          <w:rPr>
            <w:iCs/>
          </w:rPr>
          <w:t>.</w:t>
        </w:r>
      </w:ins>
      <w:del w:id="125" w:author="angdao" w:date="2011-04-08T00:46:00Z">
        <w:r w:rsidR="00A72B51" w:rsidRPr="006E6BA0" w:rsidDel="00242063">
          <w:rPr>
            <w:iCs/>
          </w:rPr>
          <w:delText>The database connection string to be used to access the database server from the EBroker application server will be stored in a configuration file. This file will then be encrypted via the Enterprise Library Cryptography Application Block. As part of the Enterprise Library, the Data Application Block will decrypt this file to extract the connection string upon receiving requests to access the database server.</w:delText>
        </w:r>
      </w:del>
    </w:p>
    <w:p w:rsidR="00A72B51" w:rsidRDefault="00A72B51" w:rsidP="009575D2">
      <w:pPr>
        <w:pStyle w:val="Body"/>
        <w:ind w:left="720"/>
      </w:pPr>
    </w:p>
    <w:p w:rsidR="00A77ED9" w:rsidRDefault="00A77ED9">
      <w:pPr>
        <w:pStyle w:val="Body"/>
      </w:pPr>
    </w:p>
    <w:p w:rsidR="00A77ED9" w:rsidRDefault="00A77ED9" w:rsidP="00A77ED9">
      <w:pPr>
        <w:pStyle w:val="Body"/>
        <w:outlineLvl w:val="0"/>
        <w:rPr>
          <w:ins w:id="126" w:author="angdao" w:date="2011-04-08T00:47:00Z"/>
          <w:b/>
          <w:sz w:val="28"/>
        </w:rPr>
      </w:pPr>
      <w:r w:rsidRPr="00B94A1D">
        <w:rPr>
          <w:b/>
          <w:sz w:val="28"/>
        </w:rPr>
        <w:t>Appendix</w:t>
      </w:r>
    </w:p>
    <w:p w:rsidR="00342550" w:rsidRDefault="00342550" w:rsidP="00A77ED9">
      <w:pPr>
        <w:pStyle w:val="Body"/>
        <w:outlineLvl w:val="0"/>
        <w:rPr>
          <w:ins w:id="127" w:author="angdao" w:date="2011-04-08T00:47:00Z"/>
          <w:b/>
          <w:sz w:val="28"/>
        </w:rPr>
      </w:pPr>
    </w:p>
    <w:p w:rsidR="00342550" w:rsidRDefault="00342550" w:rsidP="00342550">
      <w:pPr>
        <w:pStyle w:val="Body"/>
        <w:outlineLvl w:val="0"/>
        <w:rPr>
          <w:ins w:id="128" w:author="angdao" w:date="2011-04-08T00:47:00Z"/>
          <w:b/>
          <w:sz w:val="28"/>
        </w:rPr>
      </w:pPr>
      <w:ins w:id="129" w:author="angdao" w:date="2011-04-08T00:47:00Z">
        <w:r>
          <w:rPr>
            <w:b/>
            <w:sz w:val="28"/>
          </w:rPr>
          <w:t>Hardware/Network Layout</w:t>
        </w:r>
      </w:ins>
    </w:p>
    <w:p w:rsidR="00342550" w:rsidRDefault="00342550" w:rsidP="00342550">
      <w:pPr>
        <w:pStyle w:val="Body"/>
        <w:outlineLvl w:val="0"/>
        <w:rPr>
          <w:ins w:id="130" w:author="angdao" w:date="2011-04-08T00:47:00Z"/>
          <w:b/>
          <w:sz w:val="28"/>
        </w:rPr>
      </w:pPr>
    </w:p>
    <w:p w:rsidR="00342550" w:rsidRDefault="00342550" w:rsidP="00342550">
      <w:pPr>
        <w:pStyle w:val="Body"/>
        <w:outlineLvl w:val="0"/>
        <w:rPr>
          <w:ins w:id="131" w:author="angdao" w:date="2011-04-08T00:47:00Z"/>
          <w:b/>
          <w:sz w:val="28"/>
        </w:rPr>
      </w:pPr>
      <w:ins w:id="132" w:author="angdao" w:date="2011-04-08T00:47:00Z">
        <w:r>
          <w:rPr>
            <w:b/>
            <w:sz w:val="28"/>
          </w:rPr>
          <w:t>Web Server 1</w:t>
        </w:r>
      </w:ins>
    </w:p>
    <w:tbl>
      <w:tblPr>
        <w:tblStyle w:val="TableGrid"/>
        <w:tblW w:w="0" w:type="auto"/>
        <w:tblLook w:val="04A0"/>
      </w:tblPr>
      <w:tblGrid>
        <w:gridCol w:w="4622"/>
        <w:gridCol w:w="4623"/>
      </w:tblGrid>
      <w:tr w:rsidR="00342550" w:rsidTr="00EC1ADC">
        <w:trPr>
          <w:ins w:id="133" w:author="angdao" w:date="2011-04-08T00:47:00Z"/>
        </w:trPr>
        <w:tc>
          <w:tcPr>
            <w:tcW w:w="4622" w:type="dxa"/>
          </w:tcPr>
          <w:p w:rsidR="00342550" w:rsidRDefault="00342550" w:rsidP="00EC1ADC">
            <w:pPr>
              <w:pStyle w:val="Body"/>
              <w:outlineLvl w:val="0"/>
              <w:rPr>
                <w:ins w:id="134" w:author="angdao" w:date="2011-04-08T00:47:00Z"/>
                <w:b/>
                <w:sz w:val="28"/>
              </w:rPr>
            </w:pPr>
            <w:ins w:id="135" w:author="angdao" w:date="2011-04-08T00:47:00Z">
              <w:r>
                <w:rPr>
                  <w:b/>
                  <w:sz w:val="28"/>
                </w:rPr>
                <w:t>IP</w:t>
              </w:r>
            </w:ins>
          </w:p>
        </w:tc>
        <w:tc>
          <w:tcPr>
            <w:tcW w:w="4623" w:type="dxa"/>
          </w:tcPr>
          <w:p w:rsidR="00342550" w:rsidRDefault="00342550" w:rsidP="00EC1ADC">
            <w:pPr>
              <w:pStyle w:val="Body"/>
              <w:outlineLvl w:val="0"/>
              <w:rPr>
                <w:ins w:id="136" w:author="angdao" w:date="2011-04-08T00:47:00Z"/>
                <w:b/>
                <w:sz w:val="28"/>
              </w:rPr>
            </w:pPr>
          </w:p>
        </w:tc>
      </w:tr>
      <w:tr w:rsidR="00342550" w:rsidTr="00EC1ADC">
        <w:trPr>
          <w:ins w:id="137" w:author="angdao" w:date="2011-04-08T00:47:00Z"/>
        </w:trPr>
        <w:tc>
          <w:tcPr>
            <w:tcW w:w="4622" w:type="dxa"/>
          </w:tcPr>
          <w:p w:rsidR="00342550" w:rsidRDefault="00342550" w:rsidP="00EC1ADC">
            <w:pPr>
              <w:pStyle w:val="Body"/>
              <w:outlineLvl w:val="0"/>
              <w:rPr>
                <w:ins w:id="138" w:author="angdao" w:date="2011-04-08T00:47:00Z"/>
                <w:b/>
                <w:sz w:val="28"/>
              </w:rPr>
            </w:pPr>
            <w:ins w:id="139" w:author="angdao" w:date="2011-04-08T00:47:00Z">
              <w:r>
                <w:rPr>
                  <w:b/>
                  <w:sz w:val="28"/>
                </w:rPr>
                <w:t>Hostname</w:t>
              </w:r>
            </w:ins>
          </w:p>
        </w:tc>
        <w:tc>
          <w:tcPr>
            <w:tcW w:w="4623" w:type="dxa"/>
          </w:tcPr>
          <w:p w:rsidR="00342550" w:rsidRDefault="00342550" w:rsidP="00EC1ADC">
            <w:pPr>
              <w:pStyle w:val="Body"/>
              <w:outlineLvl w:val="0"/>
              <w:rPr>
                <w:ins w:id="140" w:author="angdao" w:date="2011-04-08T00:47:00Z"/>
                <w:b/>
                <w:sz w:val="28"/>
              </w:rPr>
            </w:pPr>
          </w:p>
        </w:tc>
      </w:tr>
      <w:tr w:rsidR="00342550" w:rsidTr="00EC1ADC">
        <w:trPr>
          <w:ins w:id="141" w:author="angdao" w:date="2011-04-08T00:47:00Z"/>
        </w:trPr>
        <w:tc>
          <w:tcPr>
            <w:tcW w:w="4622" w:type="dxa"/>
          </w:tcPr>
          <w:p w:rsidR="00342550" w:rsidRDefault="00342550" w:rsidP="00EC1ADC">
            <w:pPr>
              <w:pStyle w:val="Body"/>
              <w:outlineLvl w:val="0"/>
              <w:rPr>
                <w:ins w:id="142" w:author="angdao" w:date="2011-04-08T00:47:00Z"/>
                <w:b/>
                <w:sz w:val="28"/>
              </w:rPr>
            </w:pPr>
            <w:ins w:id="143" w:author="angdao" w:date="2011-04-08T00:47:00Z">
              <w:r>
                <w:rPr>
                  <w:b/>
                  <w:sz w:val="28"/>
                </w:rPr>
                <w:t>Disk space</w:t>
              </w:r>
            </w:ins>
          </w:p>
        </w:tc>
        <w:tc>
          <w:tcPr>
            <w:tcW w:w="4623" w:type="dxa"/>
          </w:tcPr>
          <w:p w:rsidR="00342550" w:rsidRDefault="00342550" w:rsidP="00EC1ADC">
            <w:pPr>
              <w:pStyle w:val="Body"/>
              <w:outlineLvl w:val="0"/>
              <w:rPr>
                <w:ins w:id="144" w:author="angdao" w:date="2011-04-08T00:47:00Z"/>
                <w:b/>
                <w:sz w:val="28"/>
              </w:rPr>
            </w:pPr>
          </w:p>
        </w:tc>
      </w:tr>
      <w:tr w:rsidR="00342550" w:rsidTr="00EC1ADC">
        <w:trPr>
          <w:ins w:id="145" w:author="angdao" w:date="2011-04-08T00:47:00Z"/>
        </w:trPr>
        <w:tc>
          <w:tcPr>
            <w:tcW w:w="4622" w:type="dxa"/>
          </w:tcPr>
          <w:p w:rsidR="00342550" w:rsidRDefault="00342550" w:rsidP="00EC1ADC">
            <w:pPr>
              <w:pStyle w:val="Body"/>
              <w:outlineLvl w:val="0"/>
              <w:rPr>
                <w:ins w:id="146" w:author="angdao" w:date="2011-04-08T00:47:00Z"/>
                <w:b/>
                <w:sz w:val="28"/>
              </w:rPr>
            </w:pPr>
            <w:ins w:id="147" w:author="angdao" w:date="2011-04-08T00:47:00Z">
              <w:r>
                <w:rPr>
                  <w:b/>
                  <w:sz w:val="28"/>
                </w:rPr>
                <w:t>CPU</w:t>
              </w:r>
            </w:ins>
          </w:p>
        </w:tc>
        <w:tc>
          <w:tcPr>
            <w:tcW w:w="4623" w:type="dxa"/>
          </w:tcPr>
          <w:p w:rsidR="00342550" w:rsidRDefault="00342550" w:rsidP="00EC1ADC">
            <w:pPr>
              <w:pStyle w:val="Body"/>
              <w:outlineLvl w:val="0"/>
              <w:rPr>
                <w:ins w:id="148" w:author="angdao" w:date="2011-04-08T00:47:00Z"/>
                <w:b/>
                <w:sz w:val="28"/>
              </w:rPr>
            </w:pPr>
          </w:p>
        </w:tc>
      </w:tr>
      <w:tr w:rsidR="00342550" w:rsidTr="00EC1ADC">
        <w:trPr>
          <w:ins w:id="149" w:author="angdao" w:date="2011-04-08T00:47:00Z"/>
        </w:trPr>
        <w:tc>
          <w:tcPr>
            <w:tcW w:w="4622" w:type="dxa"/>
          </w:tcPr>
          <w:p w:rsidR="00342550" w:rsidRDefault="00342550" w:rsidP="00EC1ADC">
            <w:pPr>
              <w:pStyle w:val="Body"/>
              <w:outlineLvl w:val="0"/>
              <w:rPr>
                <w:ins w:id="150" w:author="angdao" w:date="2011-04-08T00:47:00Z"/>
                <w:b/>
                <w:sz w:val="28"/>
              </w:rPr>
            </w:pPr>
            <w:ins w:id="151" w:author="angdao" w:date="2011-04-08T00:47:00Z">
              <w:r>
                <w:rPr>
                  <w:b/>
                  <w:sz w:val="28"/>
                </w:rPr>
                <w:t>RAM</w:t>
              </w:r>
            </w:ins>
          </w:p>
        </w:tc>
        <w:tc>
          <w:tcPr>
            <w:tcW w:w="4623" w:type="dxa"/>
          </w:tcPr>
          <w:p w:rsidR="00342550" w:rsidRDefault="00342550" w:rsidP="00EC1ADC">
            <w:pPr>
              <w:pStyle w:val="Body"/>
              <w:outlineLvl w:val="0"/>
              <w:rPr>
                <w:ins w:id="152" w:author="angdao" w:date="2011-04-08T00:47:00Z"/>
                <w:b/>
                <w:sz w:val="28"/>
              </w:rPr>
            </w:pPr>
          </w:p>
        </w:tc>
      </w:tr>
      <w:tr w:rsidR="00342550" w:rsidTr="00EC1ADC">
        <w:trPr>
          <w:ins w:id="153" w:author="angdao" w:date="2011-04-08T00:47:00Z"/>
        </w:trPr>
        <w:tc>
          <w:tcPr>
            <w:tcW w:w="4622" w:type="dxa"/>
          </w:tcPr>
          <w:p w:rsidR="00342550" w:rsidRDefault="00342550" w:rsidP="00EC1ADC">
            <w:pPr>
              <w:pStyle w:val="Body"/>
              <w:outlineLvl w:val="0"/>
              <w:rPr>
                <w:ins w:id="154" w:author="angdao" w:date="2011-04-08T00:47:00Z"/>
                <w:b/>
                <w:sz w:val="28"/>
              </w:rPr>
            </w:pPr>
            <w:ins w:id="155" w:author="angdao" w:date="2011-04-08T00:47:00Z">
              <w:r>
                <w:rPr>
                  <w:b/>
                  <w:sz w:val="28"/>
                </w:rPr>
                <w:t>F/O</w:t>
              </w:r>
            </w:ins>
          </w:p>
        </w:tc>
        <w:tc>
          <w:tcPr>
            <w:tcW w:w="4623" w:type="dxa"/>
          </w:tcPr>
          <w:p w:rsidR="00342550" w:rsidRDefault="00342550" w:rsidP="00EC1ADC">
            <w:pPr>
              <w:pStyle w:val="Body"/>
              <w:outlineLvl w:val="0"/>
              <w:rPr>
                <w:ins w:id="156" w:author="angdao" w:date="2011-04-08T00:47:00Z"/>
                <w:b/>
                <w:sz w:val="28"/>
              </w:rPr>
            </w:pPr>
          </w:p>
        </w:tc>
      </w:tr>
    </w:tbl>
    <w:p w:rsidR="00342550" w:rsidRDefault="00342550" w:rsidP="00342550">
      <w:pPr>
        <w:pStyle w:val="Body"/>
        <w:outlineLvl w:val="0"/>
        <w:rPr>
          <w:ins w:id="157" w:author="angdao" w:date="2011-04-08T00:47:00Z"/>
          <w:b/>
          <w:sz w:val="28"/>
        </w:rPr>
      </w:pPr>
    </w:p>
    <w:p w:rsidR="00342550" w:rsidRDefault="00342550" w:rsidP="00342550">
      <w:pPr>
        <w:pStyle w:val="Body"/>
        <w:outlineLvl w:val="0"/>
        <w:rPr>
          <w:ins w:id="158" w:author="angdao" w:date="2011-04-08T00:47:00Z"/>
          <w:b/>
          <w:sz w:val="28"/>
        </w:rPr>
      </w:pPr>
      <w:ins w:id="159" w:author="angdao" w:date="2011-04-08T00:47:00Z">
        <w:r>
          <w:rPr>
            <w:b/>
            <w:sz w:val="28"/>
          </w:rPr>
          <w:t>Web Server 2</w:t>
        </w:r>
      </w:ins>
    </w:p>
    <w:tbl>
      <w:tblPr>
        <w:tblStyle w:val="TableGrid"/>
        <w:tblW w:w="0" w:type="auto"/>
        <w:tblLook w:val="04A0"/>
      </w:tblPr>
      <w:tblGrid>
        <w:gridCol w:w="4622"/>
        <w:gridCol w:w="4623"/>
      </w:tblGrid>
      <w:tr w:rsidR="00342550" w:rsidTr="00EC1ADC">
        <w:trPr>
          <w:ins w:id="160" w:author="angdao" w:date="2011-04-08T00:47:00Z"/>
        </w:trPr>
        <w:tc>
          <w:tcPr>
            <w:tcW w:w="4622" w:type="dxa"/>
          </w:tcPr>
          <w:p w:rsidR="00342550" w:rsidRDefault="00342550" w:rsidP="00EC1ADC">
            <w:pPr>
              <w:pStyle w:val="Body"/>
              <w:outlineLvl w:val="0"/>
              <w:rPr>
                <w:ins w:id="161" w:author="angdao" w:date="2011-04-08T00:47:00Z"/>
                <w:b/>
                <w:sz w:val="28"/>
              </w:rPr>
            </w:pPr>
            <w:ins w:id="162" w:author="angdao" w:date="2011-04-08T00:47:00Z">
              <w:r>
                <w:rPr>
                  <w:b/>
                  <w:sz w:val="28"/>
                </w:rPr>
                <w:t>IP</w:t>
              </w:r>
            </w:ins>
          </w:p>
        </w:tc>
        <w:tc>
          <w:tcPr>
            <w:tcW w:w="4623" w:type="dxa"/>
          </w:tcPr>
          <w:p w:rsidR="00342550" w:rsidRDefault="00342550" w:rsidP="00EC1ADC">
            <w:pPr>
              <w:pStyle w:val="Body"/>
              <w:outlineLvl w:val="0"/>
              <w:rPr>
                <w:ins w:id="163" w:author="angdao" w:date="2011-04-08T00:47:00Z"/>
                <w:b/>
                <w:sz w:val="28"/>
              </w:rPr>
            </w:pPr>
          </w:p>
        </w:tc>
      </w:tr>
      <w:tr w:rsidR="00342550" w:rsidTr="00EC1ADC">
        <w:trPr>
          <w:ins w:id="164" w:author="angdao" w:date="2011-04-08T00:47:00Z"/>
        </w:trPr>
        <w:tc>
          <w:tcPr>
            <w:tcW w:w="4622" w:type="dxa"/>
          </w:tcPr>
          <w:p w:rsidR="00342550" w:rsidRDefault="00342550" w:rsidP="00EC1ADC">
            <w:pPr>
              <w:pStyle w:val="Body"/>
              <w:outlineLvl w:val="0"/>
              <w:rPr>
                <w:ins w:id="165" w:author="angdao" w:date="2011-04-08T00:47:00Z"/>
                <w:b/>
                <w:sz w:val="28"/>
              </w:rPr>
            </w:pPr>
            <w:ins w:id="166" w:author="angdao" w:date="2011-04-08T00:47:00Z">
              <w:r>
                <w:rPr>
                  <w:b/>
                  <w:sz w:val="28"/>
                </w:rPr>
                <w:t>Hostname</w:t>
              </w:r>
            </w:ins>
          </w:p>
        </w:tc>
        <w:tc>
          <w:tcPr>
            <w:tcW w:w="4623" w:type="dxa"/>
          </w:tcPr>
          <w:p w:rsidR="00342550" w:rsidRDefault="00342550" w:rsidP="00EC1ADC">
            <w:pPr>
              <w:pStyle w:val="Body"/>
              <w:outlineLvl w:val="0"/>
              <w:rPr>
                <w:ins w:id="167" w:author="angdao" w:date="2011-04-08T00:47:00Z"/>
                <w:b/>
                <w:sz w:val="28"/>
              </w:rPr>
            </w:pPr>
          </w:p>
        </w:tc>
      </w:tr>
      <w:tr w:rsidR="00342550" w:rsidTr="00EC1ADC">
        <w:trPr>
          <w:ins w:id="168" w:author="angdao" w:date="2011-04-08T00:47:00Z"/>
        </w:trPr>
        <w:tc>
          <w:tcPr>
            <w:tcW w:w="4622" w:type="dxa"/>
          </w:tcPr>
          <w:p w:rsidR="00342550" w:rsidRDefault="00342550" w:rsidP="00EC1ADC">
            <w:pPr>
              <w:pStyle w:val="Body"/>
              <w:outlineLvl w:val="0"/>
              <w:rPr>
                <w:ins w:id="169" w:author="angdao" w:date="2011-04-08T00:47:00Z"/>
                <w:b/>
                <w:sz w:val="28"/>
              </w:rPr>
            </w:pPr>
            <w:ins w:id="170" w:author="angdao" w:date="2011-04-08T00:47:00Z">
              <w:r>
                <w:rPr>
                  <w:b/>
                  <w:sz w:val="28"/>
                </w:rPr>
                <w:t>Disk space</w:t>
              </w:r>
            </w:ins>
          </w:p>
        </w:tc>
        <w:tc>
          <w:tcPr>
            <w:tcW w:w="4623" w:type="dxa"/>
          </w:tcPr>
          <w:p w:rsidR="00342550" w:rsidRDefault="00342550" w:rsidP="00EC1ADC">
            <w:pPr>
              <w:pStyle w:val="Body"/>
              <w:outlineLvl w:val="0"/>
              <w:rPr>
                <w:ins w:id="171" w:author="angdao" w:date="2011-04-08T00:47:00Z"/>
                <w:b/>
                <w:sz w:val="28"/>
              </w:rPr>
            </w:pPr>
          </w:p>
        </w:tc>
      </w:tr>
      <w:tr w:rsidR="00342550" w:rsidTr="00EC1ADC">
        <w:trPr>
          <w:ins w:id="172" w:author="angdao" w:date="2011-04-08T00:47:00Z"/>
        </w:trPr>
        <w:tc>
          <w:tcPr>
            <w:tcW w:w="4622" w:type="dxa"/>
          </w:tcPr>
          <w:p w:rsidR="00342550" w:rsidRDefault="00342550" w:rsidP="00EC1ADC">
            <w:pPr>
              <w:pStyle w:val="Body"/>
              <w:outlineLvl w:val="0"/>
              <w:rPr>
                <w:ins w:id="173" w:author="angdao" w:date="2011-04-08T00:47:00Z"/>
                <w:b/>
                <w:sz w:val="28"/>
              </w:rPr>
            </w:pPr>
            <w:ins w:id="174" w:author="angdao" w:date="2011-04-08T00:47:00Z">
              <w:r>
                <w:rPr>
                  <w:b/>
                  <w:sz w:val="28"/>
                </w:rPr>
                <w:t>CPU</w:t>
              </w:r>
            </w:ins>
          </w:p>
        </w:tc>
        <w:tc>
          <w:tcPr>
            <w:tcW w:w="4623" w:type="dxa"/>
          </w:tcPr>
          <w:p w:rsidR="00342550" w:rsidRDefault="00342550" w:rsidP="00EC1ADC">
            <w:pPr>
              <w:pStyle w:val="Body"/>
              <w:outlineLvl w:val="0"/>
              <w:rPr>
                <w:ins w:id="175" w:author="angdao" w:date="2011-04-08T00:47:00Z"/>
                <w:b/>
                <w:sz w:val="28"/>
              </w:rPr>
            </w:pPr>
          </w:p>
        </w:tc>
      </w:tr>
      <w:tr w:rsidR="00342550" w:rsidTr="00EC1ADC">
        <w:trPr>
          <w:ins w:id="176" w:author="angdao" w:date="2011-04-08T00:47:00Z"/>
        </w:trPr>
        <w:tc>
          <w:tcPr>
            <w:tcW w:w="4622" w:type="dxa"/>
          </w:tcPr>
          <w:p w:rsidR="00342550" w:rsidRDefault="00342550" w:rsidP="00EC1ADC">
            <w:pPr>
              <w:pStyle w:val="Body"/>
              <w:outlineLvl w:val="0"/>
              <w:rPr>
                <w:ins w:id="177" w:author="angdao" w:date="2011-04-08T00:47:00Z"/>
                <w:b/>
                <w:sz w:val="28"/>
              </w:rPr>
            </w:pPr>
            <w:ins w:id="178" w:author="angdao" w:date="2011-04-08T00:47:00Z">
              <w:r>
                <w:rPr>
                  <w:b/>
                  <w:sz w:val="28"/>
                </w:rPr>
                <w:t>RAM</w:t>
              </w:r>
            </w:ins>
          </w:p>
        </w:tc>
        <w:tc>
          <w:tcPr>
            <w:tcW w:w="4623" w:type="dxa"/>
          </w:tcPr>
          <w:p w:rsidR="00342550" w:rsidRDefault="00342550" w:rsidP="00EC1ADC">
            <w:pPr>
              <w:pStyle w:val="Body"/>
              <w:outlineLvl w:val="0"/>
              <w:rPr>
                <w:ins w:id="179" w:author="angdao" w:date="2011-04-08T00:47:00Z"/>
                <w:b/>
                <w:sz w:val="28"/>
              </w:rPr>
            </w:pPr>
          </w:p>
        </w:tc>
      </w:tr>
      <w:tr w:rsidR="00342550" w:rsidTr="00EC1ADC">
        <w:trPr>
          <w:ins w:id="180" w:author="angdao" w:date="2011-04-08T00:47:00Z"/>
        </w:trPr>
        <w:tc>
          <w:tcPr>
            <w:tcW w:w="4622" w:type="dxa"/>
          </w:tcPr>
          <w:p w:rsidR="00342550" w:rsidRDefault="00342550" w:rsidP="00EC1ADC">
            <w:pPr>
              <w:pStyle w:val="Body"/>
              <w:outlineLvl w:val="0"/>
              <w:rPr>
                <w:ins w:id="181" w:author="angdao" w:date="2011-04-08T00:47:00Z"/>
                <w:b/>
                <w:sz w:val="28"/>
              </w:rPr>
            </w:pPr>
            <w:ins w:id="182" w:author="angdao" w:date="2011-04-08T00:47:00Z">
              <w:r>
                <w:rPr>
                  <w:b/>
                  <w:sz w:val="28"/>
                </w:rPr>
                <w:t>F/O</w:t>
              </w:r>
            </w:ins>
          </w:p>
        </w:tc>
        <w:tc>
          <w:tcPr>
            <w:tcW w:w="4623" w:type="dxa"/>
          </w:tcPr>
          <w:p w:rsidR="00342550" w:rsidRDefault="00342550" w:rsidP="00EC1ADC">
            <w:pPr>
              <w:pStyle w:val="Body"/>
              <w:outlineLvl w:val="0"/>
              <w:rPr>
                <w:ins w:id="183" w:author="angdao" w:date="2011-04-08T00:47:00Z"/>
                <w:b/>
                <w:sz w:val="28"/>
              </w:rPr>
            </w:pPr>
          </w:p>
        </w:tc>
      </w:tr>
    </w:tbl>
    <w:p w:rsidR="00342550" w:rsidRDefault="00342550" w:rsidP="00342550">
      <w:pPr>
        <w:pStyle w:val="Body"/>
        <w:outlineLvl w:val="0"/>
        <w:rPr>
          <w:ins w:id="184" w:author="angdao" w:date="2011-04-08T00:47:00Z"/>
          <w:b/>
          <w:sz w:val="28"/>
        </w:rPr>
      </w:pPr>
    </w:p>
    <w:p w:rsidR="00342550" w:rsidRDefault="00342550" w:rsidP="00342550">
      <w:pPr>
        <w:pStyle w:val="Body"/>
        <w:outlineLvl w:val="0"/>
        <w:rPr>
          <w:ins w:id="185" w:author="angdao" w:date="2011-04-08T00:47:00Z"/>
          <w:b/>
          <w:sz w:val="28"/>
        </w:rPr>
      </w:pPr>
      <w:ins w:id="186" w:author="angdao" w:date="2011-04-08T00:47:00Z">
        <w:r>
          <w:rPr>
            <w:b/>
            <w:sz w:val="28"/>
          </w:rPr>
          <w:t>Application Server 1</w:t>
        </w:r>
      </w:ins>
    </w:p>
    <w:tbl>
      <w:tblPr>
        <w:tblStyle w:val="TableGrid"/>
        <w:tblW w:w="0" w:type="auto"/>
        <w:tblLook w:val="04A0"/>
      </w:tblPr>
      <w:tblGrid>
        <w:gridCol w:w="4622"/>
        <w:gridCol w:w="4623"/>
      </w:tblGrid>
      <w:tr w:rsidR="00342550" w:rsidTr="00EC1ADC">
        <w:trPr>
          <w:ins w:id="187" w:author="angdao" w:date="2011-04-08T00:47:00Z"/>
        </w:trPr>
        <w:tc>
          <w:tcPr>
            <w:tcW w:w="4622" w:type="dxa"/>
          </w:tcPr>
          <w:p w:rsidR="00342550" w:rsidRDefault="00342550" w:rsidP="00EC1ADC">
            <w:pPr>
              <w:pStyle w:val="Body"/>
              <w:outlineLvl w:val="0"/>
              <w:rPr>
                <w:ins w:id="188" w:author="angdao" w:date="2011-04-08T00:47:00Z"/>
                <w:b/>
                <w:sz w:val="28"/>
              </w:rPr>
            </w:pPr>
            <w:ins w:id="189" w:author="angdao" w:date="2011-04-08T00:47:00Z">
              <w:r>
                <w:rPr>
                  <w:b/>
                  <w:sz w:val="28"/>
                </w:rPr>
                <w:t>IP</w:t>
              </w:r>
            </w:ins>
          </w:p>
        </w:tc>
        <w:tc>
          <w:tcPr>
            <w:tcW w:w="4623" w:type="dxa"/>
          </w:tcPr>
          <w:p w:rsidR="00342550" w:rsidRDefault="00342550" w:rsidP="00EC1ADC">
            <w:pPr>
              <w:pStyle w:val="Body"/>
              <w:outlineLvl w:val="0"/>
              <w:rPr>
                <w:ins w:id="190" w:author="angdao" w:date="2011-04-08T00:47:00Z"/>
                <w:b/>
                <w:sz w:val="28"/>
              </w:rPr>
            </w:pPr>
          </w:p>
        </w:tc>
      </w:tr>
      <w:tr w:rsidR="00342550" w:rsidTr="00EC1ADC">
        <w:trPr>
          <w:ins w:id="191" w:author="angdao" w:date="2011-04-08T00:47:00Z"/>
        </w:trPr>
        <w:tc>
          <w:tcPr>
            <w:tcW w:w="4622" w:type="dxa"/>
          </w:tcPr>
          <w:p w:rsidR="00342550" w:rsidRDefault="00342550" w:rsidP="00EC1ADC">
            <w:pPr>
              <w:pStyle w:val="Body"/>
              <w:outlineLvl w:val="0"/>
              <w:rPr>
                <w:ins w:id="192" w:author="angdao" w:date="2011-04-08T00:47:00Z"/>
                <w:b/>
                <w:sz w:val="28"/>
              </w:rPr>
            </w:pPr>
            <w:ins w:id="193" w:author="angdao" w:date="2011-04-08T00:47:00Z">
              <w:r>
                <w:rPr>
                  <w:b/>
                  <w:sz w:val="28"/>
                </w:rPr>
                <w:lastRenderedPageBreak/>
                <w:t>Hostname</w:t>
              </w:r>
            </w:ins>
          </w:p>
        </w:tc>
        <w:tc>
          <w:tcPr>
            <w:tcW w:w="4623" w:type="dxa"/>
          </w:tcPr>
          <w:p w:rsidR="00342550" w:rsidRDefault="00342550" w:rsidP="00EC1ADC">
            <w:pPr>
              <w:pStyle w:val="Body"/>
              <w:outlineLvl w:val="0"/>
              <w:rPr>
                <w:ins w:id="194" w:author="angdao" w:date="2011-04-08T00:47:00Z"/>
                <w:b/>
                <w:sz w:val="28"/>
              </w:rPr>
            </w:pPr>
          </w:p>
        </w:tc>
      </w:tr>
      <w:tr w:rsidR="00342550" w:rsidTr="00EC1ADC">
        <w:trPr>
          <w:ins w:id="195" w:author="angdao" w:date="2011-04-08T00:47:00Z"/>
        </w:trPr>
        <w:tc>
          <w:tcPr>
            <w:tcW w:w="4622" w:type="dxa"/>
          </w:tcPr>
          <w:p w:rsidR="00342550" w:rsidRDefault="00342550" w:rsidP="00EC1ADC">
            <w:pPr>
              <w:pStyle w:val="Body"/>
              <w:outlineLvl w:val="0"/>
              <w:rPr>
                <w:ins w:id="196" w:author="angdao" w:date="2011-04-08T00:47:00Z"/>
                <w:b/>
                <w:sz w:val="28"/>
              </w:rPr>
            </w:pPr>
            <w:ins w:id="197" w:author="angdao" w:date="2011-04-08T00:47:00Z">
              <w:r>
                <w:rPr>
                  <w:b/>
                  <w:sz w:val="28"/>
                </w:rPr>
                <w:t>Disk space</w:t>
              </w:r>
            </w:ins>
          </w:p>
        </w:tc>
        <w:tc>
          <w:tcPr>
            <w:tcW w:w="4623" w:type="dxa"/>
          </w:tcPr>
          <w:p w:rsidR="00342550" w:rsidRDefault="00342550" w:rsidP="00EC1ADC">
            <w:pPr>
              <w:pStyle w:val="Body"/>
              <w:outlineLvl w:val="0"/>
              <w:rPr>
                <w:ins w:id="198" w:author="angdao" w:date="2011-04-08T00:47:00Z"/>
                <w:b/>
                <w:sz w:val="28"/>
              </w:rPr>
            </w:pPr>
          </w:p>
        </w:tc>
      </w:tr>
      <w:tr w:rsidR="00342550" w:rsidTr="00EC1ADC">
        <w:trPr>
          <w:ins w:id="199" w:author="angdao" w:date="2011-04-08T00:47:00Z"/>
        </w:trPr>
        <w:tc>
          <w:tcPr>
            <w:tcW w:w="4622" w:type="dxa"/>
          </w:tcPr>
          <w:p w:rsidR="00342550" w:rsidRDefault="00342550" w:rsidP="00EC1ADC">
            <w:pPr>
              <w:pStyle w:val="Body"/>
              <w:outlineLvl w:val="0"/>
              <w:rPr>
                <w:ins w:id="200" w:author="angdao" w:date="2011-04-08T00:47:00Z"/>
                <w:b/>
                <w:sz w:val="28"/>
              </w:rPr>
            </w:pPr>
            <w:ins w:id="201" w:author="angdao" w:date="2011-04-08T00:47:00Z">
              <w:r>
                <w:rPr>
                  <w:b/>
                  <w:sz w:val="28"/>
                </w:rPr>
                <w:t>CPU</w:t>
              </w:r>
            </w:ins>
          </w:p>
        </w:tc>
        <w:tc>
          <w:tcPr>
            <w:tcW w:w="4623" w:type="dxa"/>
          </w:tcPr>
          <w:p w:rsidR="00342550" w:rsidRDefault="00342550" w:rsidP="00EC1ADC">
            <w:pPr>
              <w:pStyle w:val="Body"/>
              <w:outlineLvl w:val="0"/>
              <w:rPr>
                <w:ins w:id="202" w:author="angdao" w:date="2011-04-08T00:47:00Z"/>
                <w:b/>
                <w:sz w:val="28"/>
              </w:rPr>
            </w:pPr>
          </w:p>
        </w:tc>
      </w:tr>
      <w:tr w:rsidR="00342550" w:rsidTr="00EC1ADC">
        <w:trPr>
          <w:ins w:id="203" w:author="angdao" w:date="2011-04-08T00:47:00Z"/>
        </w:trPr>
        <w:tc>
          <w:tcPr>
            <w:tcW w:w="4622" w:type="dxa"/>
          </w:tcPr>
          <w:p w:rsidR="00342550" w:rsidRDefault="00342550" w:rsidP="00EC1ADC">
            <w:pPr>
              <w:pStyle w:val="Body"/>
              <w:outlineLvl w:val="0"/>
              <w:rPr>
                <w:ins w:id="204" w:author="angdao" w:date="2011-04-08T00:47:00Z"/>
                <w:b/>
                <w:sz w:val="28"/>
              </w:rPr>
            </w:pPr>
            <w:ins w:id="205" w:author="angdao" w:date="2011-04-08T00:47:00Z">
              <w:r>
                <w:rPr>
                  <w:b/>
                  <w:sz w:val="28"/>
                </w:rPr>
                <w:t>RAM</w:t>
              </w:r>
            </w:ins>
          </w:p>
        </w:tc>
        <w:tc>
          <w:tcPr>
            <w:tcW w:w="4623" w:type="dxa"/>
          </w:tcPr>
          <w:p w:rsidR="00342550" w:rsidRDefault="00342550" w:rsidP="00EC1ADC">
            <w:pPr>
              <w:pStyle w:val="Body"/>
              <w:outlineLvl w:val="0"/>
              <w:rPr>
                <w:ins w:id="206" w:author="angdao" w:date="2011-04-08T00:47:00Z"/>
                <w:b/>
                <w:sz w:val="28"/>
              </w:rPr>
            </w:pPr>
          </w:p>
        </w:tc>
      </w:tr>
      <w:tr w:rsidR="00342550" w:rsidTr="00EC1ADC">
        <w:trPr>
          <w:ins w:id="207" w:author="angdao" w:date="2011-04-08T00:47:00Z"/>
        </w:trPr>
        <w:tc>
          <w:tcPr>
            <w:tcW w:w="4622" w:type="dxa"/>
          </w:tcPr>
          <w:p w:rsidR="00342550" w:rsidRDefault="00342550" w:rsidP="00EC1ADC">
            <w:pPr>
              <w:pStyle w:val="Body"/>
              <w:outlineLvl w:val="0"/>
              <w:rPr>
                <w:ins w:id="208" w:author="angdao" w:date="2011-04-08T00:47:00Z"/>
                <w:b/>
                <w:sz w:val="28"/>
              </w:rPr>
            </w:pPr>
            <w:ins w:id="209" w:author="angdao" w:date="2011-04-08T00:47:00Z">
              <w:r>
                <w:rPr>
                  <w:b/>
                  <w:sz w:val="28"/>
                </w:rPr>
                <w:t>F/O</w:t>
              </w:r>
            </w:ins>
          </w:p>
        </w:tc>
        <w:tc>
          <w:tcPr>
            <w:tcW w:w="4623" w:type="dxa"/>
          </w:tcPr>
          <w:p w:rsidR="00342550" w:rsidRDefault="00342550" w:rsidP="00EC1ADC">
            <w:pPr>
              <w:pStyle w:val="Body"/>
              <w:outlineLvl w:val="0"/>
              <w:rPr>
                <w:ins w:id="210" w:author="angdao" w:date="2011-04-08T00:47:00Z"/>
                <w:b/>
                <w:sz w:val="28"/>
              </w:rPr>
            </w:pPr>
          </w:p>
        </w:tc>
      </w:tr>
      <w:tr w:rsidR="00342550" w:rsidTr="00EC1ADC">
        <w:trPr>
          <w:ins w:id="211" w:author="angdao" w:date="2011-04-08T00:47:00Z"/>
        </w:trPr>
        <w:tc>
          <w:tcPr>
            <w:tcW w:w="4622" w:type="dxa"/>
          </w:tcPr>
          <w:p w:rsidR="00342550" w:rsidRDefault="00342550" w:rsidP="00EC1ADC">
            <w:pPr>
              <w:pStyle w:val="Body"/>
              <w:outlineLvl w:val="0"/>
              <w:rPr>
                <w:ins w:id="212" w:author="angdao" w:date="2011-04-08T00:47:00Z"/>
                <w:b/>
                <w:sz w:val="28"/>
              </w:rPr>
            </w:pPr>
            <w:ins w:id="213" w:author="angdao" w:date="2011-04-08T00:47:00Z">
              <w:r>
                <w:rPr>
                  <w:b/>
                  <w:sz w:val="28"/>
                </w:rPr>
                <w:t>Application instance name</w:t>
              </w:r>
            </w:ins>
          </w:p>
        </w:tc>
        <w:tc>
          <w:tcPr>
            <w:tcW w:w="4623" w:type="dxa"/>
          </w:tcPr>
          <w:p w:rsidR="00342550" w:rsidRDefault="00342550" w:rsidP="00EC1ADC">
            <w:pPr>
              <w:pStyle w:val="Body"/>
              <w:outlineLvl w:val="0"/>
              <w:rPr>
                <w:ins w:id="214" w:author="angdao" w:date="2011-04-08T00:47:00Z"/>
                <w:b/>
                <w:sz w:val="28"/>
              </w:rPr>
            </w:pPr>
          </w:p>
        </w:tc>
      </w:tr>
    </w:tbl>
    <w:p w:rsidR="00342550" w:rsidRDefault="00342550" w:rsidP="00342550">
      <w:pPr>
        <w:pStyle w:val="Body"/>
        <w:outlineLvl w:val="0"/>
        <w:rPr>
          <w:ins w:id="215" w:author="angdao" w:date="2011-04-08T00:47:00Z"/>
          <w:b/>
          <w:sz w:val="28"/>
        </w:rPr>
      </w:pPr>
    </w:p>
    <w:p w:rsidR="00342550" w:rsidRDefault="00342550" w:rsidP="00342550">
      <w:pPr>
        <w:pStyle w:val="Body"/>
        <w:outlineLvl w:val="0"/>
        <w:rPr>
          <w:ins w:id="216" w:author="angdao" w:date="2011-04-08T00:47:00Z"/>
          <w:b/>
          <w:sz w:val="28"/>
        </w:rPr>
      </w:pPr>
      <w:ins w:id="217" w:author="angdao" w:date="2011-04-08T00:47:00Z">
        <w:r>
          <w:rPr>
            <w:b/>
            <w:sz w:val="28"/>
          </w:rPr>
          <w:t>Application Server 2</w:t>
        </w:r>
      </w:ins>
    </w:p>
    <w:tbl>
      <w:tblPr>
        <w:tblStyle w:val="TableGrid"/>
        <w:tblW w:w="0" w:type="auto"/>
        <w:tblLook w:val="04A0"/>
      </w:tblPr>
      <w:tblGrid>
        <w:gridCol w:w="4622"/>
        <w:gridCol w:w="4623"/>
      </w:tblGrid>
      <w:tr w:rsidR="00342550" w:rsidTr="00EC1ADC">
        <w:trPr>
          <w:ins w:id="218" w:author="angdao" w:date="2011-04-08T00:47:00Z"/>
        </w:trPr>
        <w:tc>
          <w:tcPr>
            <w:tcW w:w="4622" w:type="dxa"/>
          </w:tcPr>
          <w:p w:rsidR="00342550" w:rsidRDefault="00342550" w:rsidP="00EC1ADC">
            <w:pPr>
              <w:pStyle w:val="Body"/>
              <w:outlineLvl w:val="0"/>
              <w:rPr>
                <w:ins w:id="219" w:author="angdao" w:date="2011-04-08T00:47:00Z"/>
                <w:b/>
                <w:sz w:val="28"/>
              </w:rPr>
            </w:pPr>
            <w:ins w:id="220" w:author="angdao" w:date="2011-04-08T00:47:00Z">
              <w:r>
                <w:rPr>
                  <w:b/>
                  <w:sz w:val="28"/>
                </w:rPr>
                <w:t>IP</w:t>
              </w:r>
            </w:ins>
          </w:p>
        </w:tc>
        <w:tc>
          <w:tcPr>
            <w:tcW w:w="4623" w:type="dxa"/>
          </w:tcPr>
          <w:p w:rsidR="00342550" w:rsidRDefault="00342550" w:rsidP="00EC1ADC">
            <w:pPr>
              <w:pStyle w:val="Body"/>
              <w:outlineLvl w:val="0"/>
              <w:rPr>
                <w:ins w:id="221" w:author="angdao" w:date="2011-04-08T00:47:00Z"/>
                <w:b/>
                <w:sz w:val="28"/>
              </w:rPr>
            </w:pPr>
          </w:p>
        </w:tc>
      </w:tr>
      <w:tr w:rsidR="00342550" w:rsidTr="00EC1ADC">
        <w:trPr>
          <w:ins w:id="222" w:author="angdao" w:date="2011-04-08T00:47:00Z"/>
        </w:trPr>
        <w:tc>
          <w:tcPr>
            <w:tcW w:w="4622" w:type="dxa"/>
          </w:tcPr>
          <w:p w:rsidR="00342550" w:rsidRDefault="00342550" w:rsidP="00EC1ADC">
            <w:pPr>
              <w:pStyle w:val="Body"/>
              <w:outlineLvl w:val="0"/>
              <w:rPr>
                <w:ins w:id="223" w:author="angdao" w:date="2011-04-08T00:47:00Z"/>
                <w:b/>
                <w:sz w:val="28"/>
              </w:rPr>
            </w:pPr>
            <w:ins w:id="224" w:author="angdao" w:date="2011-04-08T00:47:00Z">
              <w:r>
                <w:rPr>
                  <w:b/>
                  <w:sz w:val="28"/>
                </w:rPr>
                <w:t>Hostname</w:t>
              </w:r>
            </w:ins>
          </w:p>
        </w:tc>
        <w:tc>
          <w:tcPr>
            <w:tcW w:w="4623" w:type="dxa"/>
          </w:tcPr>
          <w:p w:rsidR="00342550" w:rsidRDefault="00342550" w:rsidP="00EC1ADC">
            <w:pPr>
              <w:pStyle w:val="Body"/>
              <w:outlineLvl w:val="0"/>
              <w:rPr>
                <w:ins w:id="225" w:author="angdao" w:date="2011-04-08T00:47:00Z"/>
                <w:b/>
                <w:sz w:val="28"/>
              </w:rPr>
            </w:pPr>
          </w:p>
        </w:tc>
      </w:tr>
      <w:tr w:rsidR="00342550" w:rsidTr="00EC1ADC">
        <w:trPr>
          <w:ins w:id="226" w:author="angdao" w:date="2011-04-08T00:47:00Z"/>
        </w:trPr>
        <w:tc>
          <w:tcPr>
            <w:tcW w:w="4622" w:type="dxa"/>
          </w:tcPr>
          <w:p w:rsidR="00342550" w:rsidRDefault="00342550" w:rsidP="00EC1ADC">
            <w:pPr>
              <w:pStyle w:val="Body"/>
              <w:outlineLvl w:val="0"/>
              <w:rPr>
                <w:ins w:id="227" w:author="angdao" w:date="2011-04-08T00:47:00Z"/>
                <w:b/>
                <w:sz w:val="28"/>
              </w:rPr>
            </w:pPr>
            <w:ins w:id="228" w:author="angdao" w:date="2011-04-08T00:47:00Z">
              <w:r>
                <w:rPr>
                  <w:b/>
                  <w:sz w:val="28"/>
                </w:rPr>
                <w:t>Disk space</w:t>
              </w:r>
            </w:ins>
          </w:p>
        </w:tc>
        <w:tc>
          <w:tcPr>
            <w:tcW w:w="4623" w:type="dxa"/>
          </w:tcPr>
          <w:p w:rsidR="00342550" w:rsidRDefault="00342550" w:rsidP="00EC1ADC">
            <w:pPr>
              <w:pStyle w:val="Body"/>
              <w:outlineLvl w:val="0"/>
              <w:rPr>
                <w:ins w:id="229" w:author="angdao" w:date="2011-04-08T00:47:00Z"/>
                <w:b/>
                <w:sz w:val="28"/>
              </w:rPr>
            </w:pPr>
          </w:p>
        </w:tc>
      </w:tr>
      <w:tr w:rsidR="00342550" w:rsidTr="00EC1ADC">
        <w:trPr>
          <w:ins w:id="230" w:author="angdao" w:date="2011-04-08T00:47:00Z"/>
        </w:trPr>
        <w:tc>
          <w:tcPr>
            <w:tcW w:w="4622" w:type="dxa"/>
          </w:tcPr>
          <w:p w:rsidR="00342550" w:rsidRDefault="00342550" w:rsidP="00EC1ADC">
            <w:pPr>
              <w:pStyle w:val="Body"/>
              <w:outlineLvl w:val="0"/>
              <w:rPr>
                <w:ins w:id="231" w:author="angdao" w:date="2011-04-08T00:47:00Z"/>
                <w:b/>
                <w:sz w:val="28"/>
              </w:rPr>
            </w:pPr>
            <w:ins w:id="232" w:author="angdao" w:date="2011-04-08T00:47:00Z">
              <w:r>
                <w:rPr>
                  <w:b/>
                  <w:sz w:val="28"/>
                </w:rPr>
                <w:t>CPU</w:t>
              </w:r>
            </w:ins>
          </w:p>
        </w:tc>
        <w:tc>
          <w:tcPr>
            <w:tcW w:w="4623" w:type="dxa"/>
          </w:tcPr>
          <w:p w:rsidR="00342550" w:rsidRDefault="00342550" w:rsidP="00EC1ADC">
            <w:pPr>
              <w:pStyle w:val="Body"/>
              <w:outlineLvl w:val="0"/>
              <w:rPr>
                <w:ins w:id="233" w:author="angdao" w:date="2011-04-08T00:47:00Z"/>
                <w:b/>
                <w:sz w:val="28"/>
              </w:rPr>
            </w:pPr>
          </w:p>
        </w:tc>
      </w:tr>
      <w:tr w:rsidR="00342550" w:rsidTr="00EC1ADC">
        <w:trPr>
          <w:ins w:id="234" w:author="angdao" w:date="2011-04-08T00:47:00Z"/>
        </w:trPr>
        <w:tc>
          <w:tcPr>
            <w:tcW w:w="4622" w:type="dxa"/>
          </w:tcPr>
          <w:p w:rsidR="00342550" w:rsidRDefault="00342550" w:rsidP="00EC1ADC">
            <w:pPr>
              <w:pStyle w:val="Body"/>
              <w:outlineLvl w:val="0"/>
              <w:rPr>
                <w:ins w:id="235" w:author="angdao" w:date="2011-04-08T00:47:00Z"/>
                <w:b/>
                <w:sz w:val="28"/>
              </w:rPr>
            </w:pPr>
            <w:ins w:id="236" w:author="angdao" w:date="2011-04-08T00:47:00Z">
              <w:r>
                <w:rPr>
                  <w:b/>
                  <w:sz w:val="28"/>
                </w:rPr>
                <w:t>RAM</w:t>
              </w:r>
            </w:ins>
          </w:p>
        </w:tc>
        <w:tc>
          <w:tcPr>
            <w:tcW w:w="4623" w:type="dxa"/>
          </w:tcPr>
          <w:p w:rsidR="00342550" w:rsidRDefault="00342550" w:rsidP="00EC1ADC">
            <w:pPr>
              <w:pStyle w:val="Body"/>
              <w:outlineLvl w:val="0"/>
              <w:rPr>
                <w:ins w:id="237" w:author="angdao" w:date="2011-04-08T00:47:00Z"/>
                <w:b/>
                <w:sz w:val="28"/>
              </w:rPr>
            </w:pPr>
          </w:p>
        </w:tc>
      </w:tr>
      <w:tr w:rsidR="00342550" w:rsidTr="00EC1ADC">
        <w:trPr>
          <w:ins w:id="238" w:author="angdao" w:date="2011-04-08T00:47:00Z"/>
        </w:trPr>
        <w:tc>
          <w:tcPr>
            <w:tcW w:w="4622" w:type="dxa"/>
          </w:tcPr>
          <w:p w:rsidR="00342550" w:rsidRDefault="00342550" w:rsidP="00EC1ADC">
            <w:pPr>
              <w:pStyle w:val="Body"/>
              <w:outlineLvl w:val="0"/>
              <w:rPr>
                <w:ins w:id="239" w:author="angdao" w:date="2011-04-08T00:47:00Z"/>
                <w:b/>
                <w:sz w:val="28"/>
              </w:rPr>
            </w:pPr>
            <w:ins w:id="240" w:author="angdao" w:date="2011-04-08T00:47:00Z">
              <w:r>
                <w:rPr>
                  <w:b/>
                  <w:sz w:val="28"/>
                </w:rPr>
                <w:t>F/O</w:t>
              </w:r>
            </w:ins>
          </w:p>
        </w:tc>
        <w:tc>
          <w:tcPr>
            <w:tcW w:w="4623" w:type="dxa"/>
          </w:tcPr>
          <w:p w:rsidR="00342550" w:rsidRDefault="00342550" w:rsidP="00EC1ADC">
            <w:pPr>
              <w:pStyle w:val="Body"/>
              <w:outlineLvl w:val="0"/>
              <w:rPr>
                <w:ins w:id="241" w:author="angdao" w:date="2011-04-08T00:47:00Z"/>
                <w:b/>
                <w:sz w:val="28"/>
              </w:rPr>
            </w:pPr>
          </w:p>
        </w:tc>
      </w:tr>
      <w:tr w:rsidR="00342550" w:rsidTr="00EC1ADC">
        <w:trPr>
          <w:ins w:id="242" w:author="angdao" w:date="2011-04-08T00:47:00Z"/>
        </w:trPr>
        <w:tc>
          <w:tcPr>
            <w:tcW w:w="4622" w:type="dxa"/>
          </w:tcPr>
          <w:p w:rsidR="00342550" w:rsidRDefault="00342550" w:rsidP="00EC1ADC">
            <w:pPr>
              <w:pStyle w:val="Body"/>
              <w:outlineLvl w:val="0"/>
              <w:rPr>
                <w:ins w:id="243" w:author="angdao" w:date="2011-04-08T00:47:00Z"/>
                <w:b/>
                <w:sz w:val="28"/>
              </w:rPr>
            </w:pPr>
            <w:ins w:id="244" w:author="angdao" w:date="2011-04-08T00:47:00Z">
              <w:r>
                <w:rPr>
                  <w:b/>
                  <w:sz w:val="28"/>
                </w:rPr>
                <w:t>Application instance name</w:t>
              </w:r>
            </w:ins>
          </w:p>
        </w:tc>
        <w:tc>
          <w:tcPr>
            <w:tcW w:w="4623" w:type="dxa"/>
          </w:tcPr>
          <w:p w:rsidR="00342550" w:rsidRDefault="00342550" w:rsidP="00EC1ADC">
            <w:pPr>
              <w:pStyle w:val="Body"/>
              <w:outlineLvl w:val="0"/>
              <w:rPr>
                <w:ins w:id="245" w:author="angdao" w:date="2011-04-08T00:47:00Z"/>
                <w:b/>
                <w:sz w:val="28"/>
              </w:rPr>
            </w:pPr>
          </w:p>
        </w:tc>
      </w:tr>
    </w:tbl>
    <w:p w:rsidR="00342550" w:rsidRDefault="00342550" w:rsidP="00342550">
      <w:pPr>
        <w:pStyle w:val="Body"/>
        <w:outlineLvl w:val="0"/>
        <w:rPr>
          <w:ins w:id="246" w:author="angdao" w:date="2011-04-08T00:47:00Z"/>
          <w:b/>
          <w:sz w:val="28"/>
        </w:rPr>
      </w:pPr>
    </w:p>
    <w:p w:rsidR="00342550" w:rsidRDefault="00342550" w:rsidP="00342550">
      <w:pPr>
        <w:pStyle w:val="Body"/>
        <w:outlineLvl w:val="0"/>
        <w:rPr>
          <w:ins w:id="247" w:author="angdao" w:date="2011-04-08T00:47:00Z"/>
          <w:b/>
          <w:sz w:val="28"/>
        </w:rPr>
      </w:pPr>
      <w:ins w:id="248" w:author="angdao" w:date="2011-04-08T00:47:00Z">
        <w:r>
          <w:rPr>
            <w:b/>
            <w:sz w:val="28"/>
          </w:rPr>
          <w:t>Database Server 1</w:t>
        </w:r>
      </w:ins>
    </w:p>
    <w:tbl>
      <w:tblPr>
        <w:tblStyle w:val="TableGrid"/>
        <w:tblW w:w="0" w:type="auto"/>
        <w:tblLook w:val="04A0"/>
      </w:tblPr>
      <w:tblGrid>
        <w:gridCol w:w="4622"/>
        <w:gridCol w:w="4623"/>
      </w:tblGrid>
      <w:tr w:rsidR="00342550" w:rsidTr="00EC1ADC">
        <w:trPr>
          <w:ins w:id="249" w:author="angdao" w:date="2011-04-08T00:47:00Z"/>
        </w:trPr>
        <w:tc>
          <w:tcPr>
            <w:tcW w:w="4622" w:type="dxa"/>
          </w:tcPr>
          <w:p w:rsidR="00342550" w:rsidRDefault="00342550" w:rsidP="00EC1ADC">
            <w:pPr>
              <w:pStyle w:val="Body"/>
              <w:outlineLvl w:val="0"/>
              <w:rPr>
                <w:ins w:id="250" w:author="angdao" w:date="2011-04-08T00:47:00Z"/>
                <w:b/>
                <w:sz w:val="28"/>
              </w:rPr>
            </w:pPr>
            <w:ins w:id="251" w:author="angdao" w:date="2011-04-08T00:47:00Z">
              <w:r>
                <w:rPr>
                  <w:b/>
                  <w:sz w:val="28"/>
                </w:rPr>
                <w:t>IP</w:t>
              </w:r>
            </w:ins>
          </w:p>
        </w:tc>
        <w:tc>
          <w:tcPr>
            <w:tcW w:w="4623" w:type="dxa"/>
          </w:tcPr>
          <w:p w:rsidR="00342550" w:rsidRDefault="00342550" w:rsidP="00EC1ADC">
            <w:pPr>
              <w:pStyle w:val="Body"/>
              <w:outlineLvl w:val="0"/>
              <w:rPr>
                <w:ins w:id="252" w:author="angdao" w:date="2011-04-08T00:47:00Z"/>
                <w:b/>
                <w:sz w:val="28"/>
              </w:rPr>
            </w:pPr>
          </w:p>
        </w:tc>
      </w:tr>
      <w:tr w:rsidR="00342550" w:rsidTr="00EC1ADC">
        <w:trPr>
          <w:ins w:id="253" w:author="angdao" w:date="2011-04-08T00:47:00Z"/>
        </w:trPr>
        <w:tc>
          <w:tcPr>
            <w:tcW w:w="4622" w:type="dxa"/>
          </w:tcPr>
          <w:p w:rsidR="00342550" w:rsidRDefault="00342550" w:rsidP="00EC1ADC">
            <w:pPr>
              <w:pStyle w:val="Body"/>
              <w:outlineLvl w:val="0"/>
              <w:rPr>
                <w:ins w:id="254" w:author="angdao" w:date="2011-04-08T00:47:00Z"/>
                <w:b/>
                <w:sz w:val="28"/>
              </w:rPr>
            </w:pPr>
            <w:ins w:id="255" w:author="angdao" w:date="2011-04-08T00:47:00Z">
              <w:r>
                <w:rPr>
                  <w:b/>
                  <w:sz w:val="28"/>
                </w:rPr>
                <w:t>Hostname</w:t>
              </w:r>
            </w:ins>
          </w:p>
        </w:tc>
        <w:tc>
          <w:tcPr>
            <w:tcW w:w="4623" w:type="dxa"/>
          </w:tcPr>
          <w:p w:rsidR="00342550" w:rsidRDefault="00342550" w:rsidP="00EC1ADC">
            <w:pPr>
              <w:pStyle w:val="Body"/>
              <w:outlineLvl w:val="0"/>
              <w:rPr>
                <w:ins w:id="256" w:author="angdao" w:date="2011-04-08T00:47:00Z"/>
                <w:b/>
                <w:sz w:val="28"/>
              </w:rPr>
            </w:pPr>
          </w:p>
        </w:tc>
      </w:tr>
      <w:tr w:rsidR="00342550" w:rsidTr="00EC1ADC">
        <w:trPr>
          <w:ins w:id="257" w:author="angdao" w:date="2011-04-08T00:47:00Z"/>
        </w:trPr>
        <w:tc>
          <w:tcPr>
            <w:tcW w:w="4622" w:type="dxa"/>
          </w:tcPr>
          <w:p w:rsidR="00342550" w:rsidRDefault="00342550" w:rsidP="00EC1ADC">
            <w:pPr>
              <w:pStyle w:val="Body"/>
              <w:outlineLvl w:val="0"/>
              <w:rPr>
                <w:ins w:id="258" w:author="angdao" w:date="2011-04-08T00:47:00Z"/>
                <w:b/>
                <w:sz w:val="28"/>
              </w:rPr>
            </w:pPr>
            <w:ins w:id="259" w:author="angdao" w:date="2011-04-08T00:47:00Z">
              <w:r>
                <w:rPr>
                  <w:b/>
                  <w:sz w:val="28"/>
                </w:rPr>
                <w:t>Disk space</w:t>
              </w:r>
            </w:ins>
          </w:p>
        </w:tc>
        <w:tc>
          <w:tcPr>
            <w:tcW w:w="4623" w:type="dxa"/>
          </w:tcPr>
          <w:p w:rsidR="00342550" w:rsidRDefault="00342550" w:rsidP="00EC1ADC">
            <w:pPr>
              <w:pStyle w:val="Body"/>
              <w:outlineLvl w:val="0"/>
              <w:rPr>
                <w:ins w:id="260" w:author="angdao" w:date="2011-04-08T00:47:00Z"/>
                <w:b/>
                <w:sz w:val="28"/>
              </w:rPr>
            </w:pPr>
          </w:p>
        </w:tc>
      </w:tr>
      <w:tr w:rsidR="00342550" w:rsidTr="00EC1ADC">
        <w:trPr>
          <w:ins w:id="261" w:author="angdao" w:date="2011-04-08T00:47:00Z"/>
        </w:trPr>
        <w:tc>
          <w:tcPr>
            <w:tcW w:w="4622" w:type="dxa"/>
          </w:tcPr>
          <w:p w:rsidR="00342550" w:rsidRDefault="00342550" w:rsidP="00EC1ADC">
            <w:pPr>
              <w:pStyle w:val="Body"/>
              <w:outlineLvl w:val="0"/>
              <w:rPr>
                <w:ins w:id="262" w:author="angdao" w:date="2011-04-08T00:47:00Z"/>
                <w:b/>
                <w:sz w:val="28"/>
              </w:rPr>
            </w:pPr>
            <w:ins w:id="263" w:author="angdao" w:date="2011-04-08T00:47:00Z">
              <w:r>
                <w:rPr>
                  <w:b/>
                  <w:sz w:val="28"/>
                </w:rPr>
                <w:t>CPU</w:t>
              </w:r>
            </w:ins>
          </w:p>
        </w:tc>
        <w:tc>
          <w:tcPr>
            <w:tcW w:w="4623" w:type="dxa"/>
          </w:tcPr>
          <w:p w:rsidR="00342550" w:rsidRDefault="00342550" w:rsidP="00EC1ADC">
            <w:pPr>
              <w:pStyle w:val="Body"/>
              <w:outlineLvl w:val="0"/>
              <w:rPr>
                <w:ins w:id="264" w:author="angdao" w:date="2011-04-08T00:47:00Z"/>
                <w:b/>
                <w:sz w:val="28"/>
              </w:rPr>
            </w:pPr>
          </w:p>
        </w:tc>
      </w:tr>
      <w:tr w:rsidR="00342550" w:rsidTr="00EC1ADC">
        <w:trPr>
          <w:ins w:id="265" w:author="angdao" w:date="2011-04-08T00:47:00Z"/>
        </w:trPr>
        <w:tc>
          <w:tcPr>
            <w:tcW w:w="4622" w:type="dxa"/>
          </w:tcPr>
          <w:p w:rsidR="00342550" w:rsidRDefault="00342550" w:rsidP="00EC1ADC">
            <w:pPr>
              <w:pStyle w:val="Body"/>
              <w:outlineLvl w:val="0"/>
              <w:rPr>
                <w:ins w:id="266" w:author="angdao" w:date="2011-04-08T00:47:00Z"/>
                <w:b/>
                <w:sz w:val="28"/>
              </w:rPr>
            </w:pPr>
            <w:ins w:id="267" w:author="angdao" w:date="2011-04-08T00:47:00Z">
              <w:r>
                <w:rPr>
                  <w:b/>
                  <w:sz w:val="28"/>
                </w:rPr>
                <w:t>RAM</w:t>
              </w:r>
            </w:ins>
          </w:p>
        </w:tc>
        <w:tc>
          <w:tcPr>
            <w:tcW w:w="4623" w:type="dxa"/>
          </w:tcPr>
          <w:p w:rsidR="00342550" w:rsidRDefault="00342550" w:rsidP="00EC1ADC">
            <w:pPr>
              <w:pStyle w:val="Body"/>
              <w:outlineLvl w:val="0"/>
              <w:rPr>
                <w:ins w:id="268" w:author="angdao" w:date="2011-04-08T00:47:00Z"/>
                <w:b/>
                <w:sz w:val="28"/>
              </w:rPr>
            </w:pPr>
          </w:p>
        </w:tc>
      </w:tr>
      <w:tr w:rsidR="00342550" w:rsidTr="00EC1ADC">
        <w:trPr>
          <w:ins w:id="269" w:author="angdao" w:date="2011-04-08T00:47:00Z"/>
        </w:trPr>
        <w:tc>
          <w:tcPr>
            <w:tcW w:w="4622" w:type="dxa"/>
          </w:tcPr>
          <w:p w:rsidR="00342550" w:rsidRDefault="00342550" w:rsidP="00EC1ADC">
            <w:pPr>
              <w:pStyle w:val="Body"/>
              <w:outlineLvl w:val="0"/>
              <w:rPr>
                <w:ins w:id="270" w:author="angdao" w:date="2011-04-08T00:47:00Z"/>
                <w:b/>
                <w:sz w:val="28"/>
              </w:rPr>
            </w:pPr>
            <w:ins w:id="271" w:author="angdao" w:date="2011-04-08T00:47:00Z">
              <w:r>
                <w:rPr>
                  <w:b/>
                  <w:sz w:val="28"/>
                </w:rPr>
                <w:t>F/O</w:t>
              </w:r>
            </w:ins>
          </w:p>
        </w:tc>
        <w:tc>
          <w:tcPr>
            <w:tcW w:w="4623" w:type="dxa"/>
          </w:tcPr>
          <w:p w:rsidR="00342550" w:rsidRDefault="00342550" w:rsidP="00EC1ADC">
            <w:pPr>
              <w:pStyle w:val="Body"/>
              <w:outlineLvl w:val="0"/>
              <w:rPr>
                <w:ins w:id="272" w:author="angdao" w:date="2011-04-08T00:47:00Z"/>
                <w:b/>
                <w:sz w:val="28"/>
              </w:rPr>
            </w:pPr>
          </w:p>
        </w:tc>
      </w:tr>
      <w:tr w:rsidR="00342550" w:rsidTr="00EC1ADC">
        <w:trPr>
          <w:ins w:id="273" w:author="angdao" w:date="2011-04-08T00:47:00Z"/>
        </w:trPr>
        <w:tc>
          <w:tcPr>
            <w:tcW w:w="4622" w:type="dxa"/>
          </w:tcPr>
          <w:p w:rsidR="00342550" w:rsidRDefault="00342550" w:rsidP="00EC1ADC">
            <w:pPr>
              <w:pStyle w:val="Body"/>
              <w:outlineLvl w:val="0"/>
              <w:rPr>
                <w:ins w:id="274" w:author="angdao" w:date="2011-04-08T00:47:00Z"/>
                <w:b/>
                <w:sz w:val="28"/>
              </w:rPr>
            </w:pPr>
            <w:ins w:id="275" w:author="angdao" w:date="2011-04-08T00:47:00Z">
              <w:r>
                <w:rPr>
                  <w:b/>
                  <w:sz w:val="28"/>
                </w:rPr>
                <w:t>Database instance name</w:t>
              </w:r>
            </w:ins>
          </w:p>
        </w:tc>
        <w:tc>
          <w:tcPr>
            <w:tcW w:w="4623" w:type="dxa"/>
          </w:tcPr>
          <w:p w:rsidR="00342550" w:rsidRDefault="00342550" w:rsidP="00EC1ADC">
            <w:pPr>
              <w:pStyle w:val="Body"/>
              <w:outlineLvl w:val="0"/>
              <w:rPr>
                <w:ins w:id="276" w:author="angdao" w:date="2011-04-08T00:47:00Z"/>
                <w:b/>
                <w:sz w:val="28"/>
              </w:rPr>
            </w:pPr>
          </w:p>
        </w:tc>
      </w:tr>
      <w:tr w:rsidR="00342550" w:rsidTr="00EC1ADC">
        <w:trPr>
          <w:ins w:id="277" w:author="angdao" w:date="2011-04-08T00:47:00Z"/>
        </w:trPr>
        <w:tc>
          <w:tcPr>
            <w:tcW w:w="4622" w:type="dxa"/>
          </w:tcPr>
          <w:p w:rsidR="00342550" w:rsidRDefault="00342550" w:rsidP="00EC1ADC">
            <w:pPr>
              <w:pStyle w:val="Body"/>
              <w:outlineLvl w:val="0"/>
              <w:rPr>
                <w:ins w:id="278" w:author="angdao" w:date="2011-04-08T00:47:00Z"/>
                <w:b/>
                <w:sz w:val="28"/>
              </w:rPr>
            </w:pPr>
            <w:ins w:id="279" w:author="angdao" w:date="2011-04-08T00:47:00Z">
              <w:r>
                <w:rPr>
                  <w:b/>
                  <w:sz w:val="28"/>
                </w:rPr>
                <w:t>Data file</w:t>
              </w:r>
            </w:ins>
          </w:p>
        </w:tc>
        <w:tc>
          <w:tcPr>
            <w:tcW w:w="4623" w:type="dxa"/>
          </w:tcPr>
          <w:p w:rsidR="00342550" w:rsidRDefault="00342550" w:rsidP="00EC1ADC">
            <w:pPr>
              <w:pStyle w:val="Body"/>
              <w:outlineLvl w:val="0"/>
              <w:rPr>
                <w:ins w:id="280" w:author="angdao" w:date="2011-04-08T00:47:00Z"/>
                <w:b/>
                <w:sz w:val="28"/>
              </w:rPr>
            </w:pPr>
          </w:p>
        </w:tc>
      </w:tr>
    </w:tbl>
    <w:p w:rsidR="00342550" w:rsidRDefault="00342550" w:rsidP="00342550">
      <w:pPr>
        <w:pStyle w:val="Body"/>
        <w:outlineLvl w:val="0"/>
        <w:rPr>
          <w:ins w:id="281" w:author="angdao" w:date="2011-04-08T00:47:00Z"/>
          <w:b/>
          <w:sz w:val="28"/>
        </w:rPr>
      </w:pPr>
    </w:p>
    <w:p w:rsidR="00342550" w:rsidRDefault="00342550" w:rsidP="00342550">
      <w:pPr>
        <w:pStyle w:val="Body"/>
        <w:outlineLvl w:val="0"/>
        <w:rPr>
          <w:ins w:id="282" w:author="angdao" w:date="2011-04-08T00:47:00Z"/>
          <w:b/>
          <w:sz w:val="28"/>
        </w:rPr>
      </w:pPr>
      <w:ins w:id="283" w:author="angdao" w:date="2011-04-08T00:47:00Z">
        <w:r>
          <w:rPr>
            <w:b/>
            <w:sz w:val="28"/>
          </w:rPr>
          <w:t>Database Server 2</w:t>
        </w:r>
      </w:ins>
    </w:p>
    <w:tbl>
      <w:tblPr>
        <w:tblStyle w:val="TableGrid"/>
        <w:tblW w:w="0" w:type="auto"/>
        <w:tblLook w:val="04A0"/>
      </w:tblPr>
      <w:tblGrid>
        <w:gridCol w:w="4622"/>
        <w:gridCol w:w="4623"/>
      </w:tblGrid>
      <w:tr w:rsidR="00342550" w:rsidTr="00EC1ADC">
        <w:trPr>
          <w:ins w:id="284" w:author="angdao" w:date="2011-04-08T00:47:00Z"/>
        </w:trPr>
        <w:tc>
          <w:tcPr>
            <w:tcW w:w="4622" w:type="dxa"/>
          </w:tcPr>
          <w:p w:rsidR="00342550" w:rsidRDefault="00342550" w:rsidP="00EC1ADC">
            <w:pPr>
              <w:pStyle w:val="Body"/>
              <w:outlineLvl w:val="0"/>
              <w:rPr>
                <w:ins w:id="285" w:author="angdao" w:date="2011-04-08T00:47:00Z"/>
                <w:b/>
                <w:sz w:val="28"/>
              </w:rPr>
            </w:pPr>
            <w:ins w:id="286" w:author="angdao" w:date="2011-04-08T00:47:00Z">
              <w:r>
                <w:rPr>
                  <w:b/>
                  <w:sz w:val="28"/>
                </w:rPr>
                <w:t>IP</w:t>
              </w:r>
            </w:ins>
          </w:p>
        </w:tc>
        <w:tc>
          <w:tcPr>
            <w:tcW w:w="4623" w:type="dxa"/>
          </w:tcPr>
          <w:p w:rsidR="00342550" w:rsidRDefault="00342550" w:rsidP="00EC1ADC">
            <w:pPr>
              <w:pStyle w:val="Body"/>
              <w:outlineLvl w:val="0"/>
              <w:rPr>
                <w:ins w:id="287" w:author="angdao" w:date="2011-04-08T00:47:00Z"/>
                <w:b/>
                <w:sz w:val="28"/>
              </w:rPr>
            </w:pPr>
          </w:p>
        </w:tc>
      </w:tr>
      <w:tr w:rsidR="00342550" w:rsidTr="00EC1ADC">
        <w:trPr>
          <w:ins w:id="288" w:author="angdao" w:date="2011-04-08T00:47:00Z"/>
        </w:trPr>
        <w:tc>
          <w:tcPr>
            <w:tcW w:w="4622" w:type="dxa"/>
          </w:tcPr>
          <w:p w:rsidR="00342550" w:rsidRDefault="00342550" w:rsidP="00EC1ADC">
            <w:pPr>
              <w:pStyle w:val="Body"/>
              <w:outlineLvl w:val="0"/>
              <w:rPr>
                <w:ins w:id="289" w:author="angdao" w:date="2011-04-08T00:47:00Z"/>
                <w:b/>
                <w:sz w:val="28"/>
              </w:rPr>
            </w:pPr>
            <w:ins w:id="290" w:author="angdao" w:date="2011-04-08T00:47:00Z">
              <w:r>
                <w:rPr>
                  <w:b/>
                  <w:sz w:val="28"/>
                </w:rPr>
                <w:t>Hostname</w:t>
              </w:r>
            </w:ins>
          </w:p>
        </w:tc>
        <w:tc>
          <w:tcPr>
            <w:tcW w:w="4623" w:type="dxa"/>
          </w:tcPr>
          <w:p w:rsidR="00342550" w:rsidRDefault="00342550" w:rsidP="00EC1ADC">
            <w:pPr>
              <w:pStyle w:val="Body"/>
              <w:outlineLvl w:val="0"/>
              <w:rPr>
                <w:ins w:id="291" w:author="angdao" w:date="2011-04-08T00:47:00Z"/>
                <w:b/>
                <w:sz w:val="28"/>
              </w:rPr>
            </w:pPr>
          </w:p>
        </w:tc>
      </w:tr>
      <w:tr w:rsidR="00342550" w:rsidTr="00EC1ADC">
        <w:trPr>
          <w:ins w:id="292" w:author="angdao" w:date="2011-04-08T00:47:00Z"/>
        </w:trPr>
        <w:tc>
          <w:tcPr>
            <w:tcW w:w="4622" w:type="dxa"/>
          </w:tcPr>
          <w:p w:rsidR="00342550" w:rsidRDefault="00342550" w:rsidP="00EC1ADC">
            <w:pPr>
              <w:pStyle w:val="Body"/>
              <w:outlineLvl w:val="0"/>
              <w:rPr>
                <w:ins w:id="293" w:author="angdao" w:date="2011-04-08T00:47:00Z"/>
                <w:b/>
                <w:sz w:val="28"/>
              </w:rPr>
            </w:pPr>
            <w:ins w:id="294" w:author="angdao" w:date="2011-04-08T00:47:00Z">
              <w:r>
                <w:rPr>
                  <w:b/>
                  <w:sz w:val="28"/>
                </w:rPr>
                <w:lastRenderedPageBreak/>
                <w:t>Disk space</w:t>
              </w:r>
            </w:ins>
          </w:p>
        </w:tc>
        <w:tc>
          <w:tcPr>
            <w:tcW w:w="4623" w:type="dxa"/>
          </w:tcPr>
          <w:p w:rsidR="00342550" w:rsidRDefault="00342550" w:rsidP="00EC1ADC">
            <w:pPr>
              <w:pStyle w:val="Body"/>
              <w:outlineLvl w:val="0"/>
              <w:rPr>
                <w:ins w:id="295" w:author="angdao" w:date="2011-04-08T00:47:00Z"/>
                <w:b/>
                <w:sz w:val="28"/>
              </w:rPr>
            </w:pPr>
          </w:p>
        </w:tc>
      </w:tr>
      <w:tr w:rsidR="00342550" w:rsidTr="00EC1ADC">
        <w:trPr>
          <w:ins w:id="296" w:author="angdao" w:date="2011-04-08T00:47:00Z"/>
        </w:trPr>
        <w:tc>
          <w:tcPr>
            <w:tcW w:w="4622" w:type="dxa"/>
          </w:tcPr>
          <w:p w:rsidR="00342550" w:rsidRDefault="00342550" w:rsidP="00EC1ADC">
            <w:pPr>
              <w:pStyle w:val="Body"/>
              <w:outlineLvl w:val="0"/>
              <w:rPr>
                <w:ins w:id="297" w:author="angdao" w:date="2011-04-08T00:47:00Z"/>
                <w:b/>
                <w:sz w:val="28"/>
              </w:rPr>
            </w:pPr>
            <w:ins w:id="298" w:author="angdao" w:date="2011-04-08T00:47:00Z">
              <w:r>
                <w:rPr>
                  <w:b/>
                  <w:sz w:val="28"/>
                </w:rPr>
                <w:t>CPU</w:t>
              </w:r>
            </w:ins>
          </w:p>
        </w:tc>
        <w:tc>
          <w:tcPr>
            <w:tcW w:w="4623" w:type="dxa"/>
          </w:tcPr>
          <w:p w:rsidR="00342550" w:rsidRDefault="00342550" w:rsidP="00EC1ADC">
            <w:pPr>
              <w:pStyle w:val="Body"/>
              <w:outlineLvl w:val="0"/>
              <w:rPr>
                <w:ins w:id="299" w:author="angdao" w:date="2011-04-08T00:47:00Z"/>
                <w:b/>
                <w:sz w:val="28"/>
              </w:rPr>
            </w:pPr>
          </w:p>
        </w:tc>
      </w:tr>
      <w:tr w:rsidR="00342550" w:rsidTr="00EC1ADC">
        <w:trPr>
          <w:ins w:id="300" w:author="angdao" w:date="2011-04-08T00:47:00Z"/>
        </w:trPr>
        <w:tc>
          <w:tcPr>
            <w:tcW w:w="4622" w:type="dxa"/>
          </w:tcPr>
          <w:p w:rsidR="00342550" w:rsidRDefault="00342550" w:rsidP="00EC1ADC">
            <w:pPr>
              <w:pStyle w:val="Body"/>
              <w:outlineLvl w:val="0"/>
              <w:rPr>
                <w:ins w:id="301" w:author="angdao" w:date="2011-04-08T00:47:00Z"/>
                <w:b/>
                <w:sz w:val="28"/>
              </w:rPr>
            </w:pPr>
            <w:ins w:id="302" w:author="angdao" w:date="2011-04-08T00:47:00Z">
              <w:r>
                <w:rPr>
                  <w:b/>
                  <w:sz w:val="28"/>
                </w:rPr>
                <w:t>RAM</w:t>
              </w:r>
            </w:ins>
          </w:p>
        </w:tc>
        <w:tc>
          <w:tcPr>
            <w:tcW w:w="4623" w:type="dxa"/>
          </w:tcPr>
          <w:p w:rsidR="00342550" w:rsidRDefault="00342550" w:rsidP="00EC1ADC">
            <w:pPr>
              <w:pStyle w:val="Body"/>
              <w:outlineLvl w:val="0"/>
              <w:rPr>
                <w:ins w:id="303" w:author="angdao" w:date="2011-04-08T00:47:00Z"/>
                <w:b/>
                <w:sz w:val="28"/>
              </w:rPr>
            </w:pPr>
          </w:p>
        </w:tc>
      </w:tr>
      <w:tr w:rsidR="00342550" w:rsidTr="00EC1ADC">
        <w:trPr>
          <w:ins w:id="304" w:author="angdao" w:date="2011-04-08T00:47:00Z"/>
        </w:trPr>
        <w:tc>
          <w:tcPr>
            <w:tcW w:w="4622" w:type="dxa"/>
          </w:tcPr>
          <w:p w:rsidR="00342550" w:rsidRDefault="00342550" w:rsidP="00EC1ADC">
            <w:pPr>
              <w:pStyle w:val="Body"/>
              <w:outlineLvl w:val="0"/>
              <w:rPr>
                <w:ins w:id="305" w:author="angdao" w:date="2011-04-08T00:47:00Z"/>
                <w:b/>
                <w:sz w:val="28"/>
              </w:rPr>
            </w:pPr>
            <w:ins w:id="306" w:author="angdao" w:date="2011-04-08T00:47:00Z">
              <w:r>
                <w:rPr>
                  <w:b/>
                  <w:sz w:val="28"/>
                </w:rPr>
                <w:t>F/O</w:t>
              </w:r>
            </w:ins>
          </w:p>
        </w:tc>
        <w:tc>
          <w:tcPr>
            <w:tcW w:w="4623" w:type="dxa"/>
          </w:tcPr>
          <w:p w:rsidR="00342550" w:rsidRDefault="00342550" w:rsidP="00EC1ADC">
            <w:pPr>
              <w:pStyle w:val="Body"/>
              <w:outlineLvl w:val="0"/>
              <w:rPr>
                <w:ins w:id="307" w:author="angdao" w:date="2011-04-08T00:47:00Z"/>
                <w:b/>
                <w:sz w:val="28"/>
              </w:rPr>
            </w:pPr>
          </w:p>
        </w:tc>
      </w:tr>
      <w:tr w:rsidR="00342550" w:rsidTr="00EC1ADC">
        <w:trPr>
          <w:ins w:id="308" w:author="angdao" w:date="2011-04-08T00:47:00Z"/>
        </w:trPr>
        <w:tc>
          <w:tcPr>
            <w:tcW w:w="4622" w:type="dxa"/>
          </w:tcPr>
          <w:p w:rsidR="00342550" w:rsidRDefault="00342550" w:rsidP="00EC1ADC">
            <w:pPr>
              <w:pStyle w:val="Body"/>
              <w:outlineLvl w:val="0"/>
              <w:rPr>
                <w:ins w:id="309" w:author="angdao" w:date="2011-04-08T00:47:00Z"/>
                <w:b/>
                <w:sz w:val="28"/>
              </w:rPr>
            </w:pPr>
            <w:ins w:id="310" w:author="angdao" w:date="2011-04-08T00:47:00Z">
              <w:r>
                <w:rPr>
                  <w:b/>
                  <w:sz w:val="28"/>
                </w:rPr>
                <w:t>Database instance name</w:t>
              </w:r>
            </w:ins>
          </w:p>
        </w:tc>
        <w:tc>
          <w:tcPr>
            <w:tcW w:w="4623" w:type="dxa"/>
          </w:tcPr>
          <w:p w:rsidR="00342550" w:rsidRDefault="00342550" w:rsidP="00EC1ADC">
            <w:pPr>
              <w:pStyle w:val="Body"/>
              <w:outlineLvl w:val="0"/>
              <w:rPr>
                <w:ins w:id="311" w:author="angdao" w:date="2011-04-08T00:47:00Z"/>
                <w:b/>
                <w:sz w:val="28"/>
              </w:rPr>
            </w:pPr>
          </w:p>
        </w:tc>
      </w:tr>
      <w:tr w:rsidR="00342550" w:rsidTr="00EC1ADC">
        <w:trPr>
          <w:ins w:id="312" w:author="angdao" w:date="2011-04-08T00:47:00Z"/>
        </w:trPr>
        <w:tc>
          <w:tcPr>
            <w:tcW w:w="4622" w:type="dxa"/>
          </w:tcPr>
          <w:p w:rsidR="00342550" w:rsidRDefault="00342550" w:rsidP="00EC1ADC">
            <w:pPr>
              <w:pStyle w:val="Body"/>
              <w:outlineLvl w:val="0"/>
              <w:rPr>
                <w:ins w:id="313" w:author="angdao" w:date="2011-04-08T00:47:00Z"/>
                <w:b/>
                <w:sz w:val="28"/>
              </w:rPr>
            </w:pPr>
            <w:ins w:id="314" w:author="angdao" w:date="2011-04-08T00:47:00Z">
              <w:r>
                <w:rPr>
                  <w:b/>
                  <w:sz w:val="28"/>
                </w:rPr>
                <w:t>Data file</w:t>
              </w:r>
            </w:ins>
          </w:p>
        </w:tc>
        <w:tc>
          <w:tcPr>
            <w:tcW w:w="4623" w:type="dxa"/>
          </w:tcPr>
          <w:p w:rsidR="00342550" w:rsidRDefault="00342550" w:rsidP="00EC1ADC">
            <w:pPr>
              <w:pStyle w:val="Body"/>
              <w:outlineLvl w:val="0"/>
              <w:rPr>
                <w:ins w:id="315" w:author="angdao" w:date="2011-04-08T00:47:00Z"/>
                <w:b/>
                <w:sz w:val="28"/>
              </w:rPr>
            </w:pPr>
          </w:p>
        </w:tc>
      </w:tr>
    </w:tbl>
    <w:p w:rsidR="00342550" w:rsidRDefault="00342550" w:rsidP="00342550">
      <w:pPr>
        <w:pStyle w:val="Body"/>
        <w:outlineLvl w:val="0"/>
        <w:rPr>
          <w:ins w:id="316" w:author="angdao" w:date="2011-04-08T00:47:00Z"/>
          <w:b/>
          <w:sz w:val="28"/>
        </w:rPr>
      </w:pPr>
    </w:p>
    <w:p w:rsidR="00342550" w:rsidRDefault="00342550" w:rsidP="00342550">
      <w:pPr>
        <w:pStyle w:val="Body"/>
        <w:outlineLvl w:val="0"/>
        <w:rPr>
          <w:ins w:id="317" w:author="angdao" w:date="2011-04-08T00:47:00Z"/>
          <w:b/>
          <w:sz w:val="28"/>
        </w:rPr>
      </w:pPr>
      <w:ins w:id="318" w:author="angdao" w:date="2011-04-08T00:47:00Z">
        <w:r>
          <w:rPr>
            <w:b/>
            <w:sz w:val="28"/>
          </w:rPr>
          <w:t xml:space="preserve">Software </w:t>
        </w:r>
      </w:ins>
    </w:p>
    <w:tbl>
      <w:tblPr>
        <w:tblStyle w:val="TableGrid"/>
        <w:tblW w:w="0" w:type="auto"/>
        <w:tblLook w:val="04A0"/>
      </w:tblPr>
      <w:tblGrid>
        <w:gridCol w:w="4622"/>
        <w:gridCol w:w="4623"/>
      </w:tblGrid>
      <w:tr w:rsidR="00342550" w:rsidTr="00EC1ADC">
        <w:trPr>
          <w:ins w:id="319" w:author="angdao" w:date="2011-04-08T00:47:00Z"/>
        </w:trPr>
        <w:tc>
          <w:tcPr>
            <w:tcW w:w="4622" w:type="dxa"/>
          </w:tcPr>
          <w:p w:rsidR="00342550" w:rsidRDefault="00342550" w:rsidP="00EC1ADC">
            <w:pPr>
              <w:pStyle w:val="Body"/>
              <w:outlineLvl w:val="0"/>
              <w:rPr>
                <w:ins w:id="320" w:author="angdao" w:date="2011-04-08T00:47:00Z"/>
                <w:b/>
                <w:sz w:val="28"/>
              </w:rPr>
            </w:pPr>
            <w:ins w:id="321" w:author="angdao" w:date="2011-04-08T00:47:00Z">
              <w:r>
                <w:rPr>
                  <w:b/>
                  <w:sz w:val="28"/>
                </w:rPr>
                <w:t>Name</w:t>
              </w:r>
            </w:ins>
          </w:p>
        </w:tc>
        <w:tc>
          <w:tcPr>
            <w:tcW w:w="4623" w:type="dxa"/>
          </w:tcPr>
          <w:p w:rsidR="00342550" w:rsidRDefault="00342550" w:rsidP="00EC1ADC">
            <w:pPr>
              <w:pStyle w:val="Body"/>
              <w:outlineLvl w:val="0"/>
              <w:rPr>
                <w:ins w:id="322" w:author="angdao" w:date="2011-04-08T00:47:00Z"/>
                <w:b/>
                <w:sz w:val="28"/>
              </w:rPr>
            </w:pPr>
            <w:ins w:id="323" w:author="angdao" w:date="2011-04-08T00:47:00Z">
              <w:r>
                <w:rPr>
                  <w:b/>
                  <w:sz w:val="28"/>
                </w:rPr>
                <w:t>Version</w:t>
              </w:r>
            </w:ins>
          </w:p>
        </w:tc>
      </w:tr>
      <w:tr w:rsidR="00342550" w:rsidTr="00EC1ADC">
        <w:trPr>
          <w:ins w:id="324" w:author="angdao" w:date="2011-04-08T00:47:00Z"/>
        </w:trPr>
        <w:tc>
          <w:tcPr>
            <w:tcW w:w="4622" w:type="dxa"/>
          </w:tcPr>
          <w:p w:rsidR="00342550" w:rsidRDefault="00342550" w:rsidP="00EC1ADC">
            <w:pPr>
              <w:pStyle w:val="Body"/>
              <w:outlineLvl w:val="0"/>
              <w:rPr>
                <w:ins w:id="325" w:author="angdao" w:date="2011-04-08T00:47:00Z"/>
                <w:b/>
                <w:sz w:val="28"/>
              </w:rPr>
            </w:pPr>
            <w:ins w:id="326" w:author="angdao" w:date="2011-04-08T00:47:00Z">
              <w:r>
                <w:rPr>
                  <w:b/>
                  <w:sz w:val="28"/>
                </w:rPr>
                <w:t>IIS</w:t>
              </w:r>
            </w:ins>
          </w:p>
        </w:tc>
        <w:tc>
          <w:tcPr>
            <w:tcW w:w="4623" w:type="dxa"/>
          </w:tcPr>
          <w:p w:rsidR="00342550" w:rsidRDefault="00342550" w:rsidP="00EC1ADC">
            <w:pPr>
              <w:pStyle w:val="Body"/>
              <w:outlineLvl w:val="0"/>
              <w:rPr>
                <w:ins w:id="327" w:author="angdao" w:date="2011-04-08T00:47:00Z"/>
                <w:b/>
                <w:sz w:val="28"/>
              </w:rPr>
            </w:pPr>
            <w:ins w:id="328" w:author="angdao" w:date="2011-04-08T00:47:00Z">
              <w:r>
                <w:rPr>
                  <w:b/>
                  <w:sz w:val="28"/>
                </w:rPr>
                <w:t>7.5</w:t>
              </w:r>
            </w:ins>
          </w:p>
        </w:tc>
      </w:tr>
      <w:tr w:rsidR="00342550" w:rsidTr="00EC1ADC">
        <w:trPr>
          <w:ins w:id="329" w:author="angdao" w:date="2011-04-08T00:47:00Z"/>
        </w:trPr>
        <w:tc>
          <w:tcPr>
            <w:tcW w:w="4622" w:type="dxa"/>
          </w:tcPr>
          <w:p w:rsidR="00342550" w:rsidRDefault="00342550" w:rsidP="00EC1ADC">
            <w:pPr>
              <w:pStyle w:val="Body"/>
              <w:outlineLvl w:val="0"/>
              <w:rPr>
                <w:ins w:id="330" w:author="angdao" w:date="2011-04-08T00:47:00Z"/>
                <w:b/>
                <w:sz w:val="28"/>
              </w:rPr>
            </w:pPr>
            <w:ins w:id="331" w:author="angdao" w:date="2011-04-08T00:47:00Z">
              <w:r>
                <w:rPr>
                  <w:b/>
                  <w:sz w:val="28"/>
                </w:rPr>
                <w:t>Windows</w:t>
              </w:r>
            </w:ins>
          </w:p>
        </w:tc>
        <w:tc>
          <w:tcPr>
            <w:tcW w:w="4623" w:type="dxa"/>
          </w:tcPr>
          <w:p w:rsidR="00342550" w:rsidRDefault="00342550" w:rsidP="00EC1ADC">
            <w:pPr>
              <w:pStyle w:val="Body"/>
              <w:outlineLvl w:val="0"/>
              <w:rPr>
                <w:ins w:id="332" w:author="angdao" w:date="2011-04-08T00:47:00Z"/>
                <w:b/>
                <w:sz w:val="28"/>
              </w:rPr>
            </w:pPr>
            <w:ins w:id="333" w:author="angdao" w:date="2011-04-08T00:47:00Z">
              <w:r>
                <w:rPr>
                  <w:b/>
                  <w:sz w:val="28"/>
                </w:rPr>
                <w:t>2008 R2</w:t>
              </w:r>
            </w:ins>
          </w:p>
        </w:tc>
      </w:tr>
      <w:tr w:rsidR="00342550" w:rsidTr="00EC1ADC">
        <w:trPr>
          <w:ins w:id="334" w:author="angdao" w:date="2011-04-08T00:47:00Z"/>
        </w:trPr>
        <w:tc>
          <w:tcPr>
            <w:tcW w:w="4622" w:type="dxa"/>
          </w:tcPr>
          <w:p w:rsidR="00342550" w:rsidRDefault="00342550" w:rsidP="00EC1ADC">
            <w:pPr>
              <w:pStyle w:val="Body"/>
              <w:outlineLvl w:val="0"/>
              <w:rPr>
                <w:ins w:id="335" w:author="angdao" w:date="2011-04-08T00:47:00Z"/>
                <w:b/>
                <w:sz w:val="28"/>
              </w:rPr>
            </w:pPr>
            <w:ins w:id="336" w:author="angdao" w:date="2011-04-08T00:47:00Z">
              <w:r>
                <w:rPr>
                  <w:b/>
                  <w:sz w:val="28"/>
                </w:rPr>
                <w:t>…</w:t>
              </w:r>
            </w:ins>
          </w:p>
        </w:tc>
        <w:tc>
          <w:tcPr>
            <w:tcW w:w="4623" w:type="dxa"/>
          </w:tcPr>
          <w:p w:rsidR="00342550" w:rsidRDefault="00342550" w:rsidP="00EC1ADC">
            <w:pPr>
              <w:pStyle w:val="Body"/>
              <w:outlineLvl w:val="0"/>
              <w:rPr>
                <w:ins w:id="337" w:author="angdao" w:date="2011-04-08T00:47:00Z"/>
                <w:b/>
                <w:sz w:val="28"/>
              </w:rPr>
            </w:pPr>
            <w:ins w:id="338" w:author="angdao" w:date="2011-04-08T00:47:00Z">
              <w:r>
                <w:rPr>
                  <w:b/>
                  <w:sz w:val="28"/>
                </w:rPr>
                <w:t>…</w:t>
              </w:r>
            </w:ins>
          </w:p>
        </w:tc>
      </w:tr>
    </w:tbl>
    <w:p w:rsidR="00342550" w:rsidRPr="00B94A1D" w:rsidRDefault="00342550" w:rsidP="00A77ED9">
      <w:pPr>
        <w:pStyle w:val="Body"/>
        <w:outlineLvl w:val="0"/>
        <w:rPr>
          <w:b/>
          <w:sz w:val="28"/>
        </w:rPr>
      </w:pPr>
    </w:p>
    <w:sectPr w:rsidR="00342550" w:rsidRPr="00B94A1D" w:rsidSect="007A3A9C">
      <w:type w:val="continuous"/>
      <w:pgSz w:w="11909" w:h="16834" w:code="9"/>
      <w:pgMar w:top="108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gdao" w:date="2011-04-08T00:32:00Z" w:initials="a">
    <w:p w:rsidR="00F71BF1" w:rsidRDefault="00F71BF1">
      <w:pPr>
        <w:pStyle w:val="CommentText"/>
      </w:pPr>
      <w:r>
        <w:rPr>
          <w:rStyle w:val="CommentReference"/>
        </w:rPr>
        <w:annotationRef/>
      </w:r>
      <w:r>
        <w:t>Incorrect document format used.</w:t>
      </w:r>
    </w:p>
  </w:comment>
  <w:comment w:id="31" w:author="angdao" w:date="2011-04-08T00:35:00Z" w:initials="a">
    <w:p w:rsidR="003931FF" w:rsidRDefault="003931FF">
      <w:pPr>
        <w:pStyle w:val="CommentText"/>
      </w:pPr>
      <w:r>
        <w:rPr>
          <w:rStyle w:val="CommentReference"/>
        </w:rPr>
        <w:annotationRef/>
      </w:r>
      <w:r>
        <w:rPr>
          <w:rStyle w:val="CommentReference"/>
        </w:rPr>
        <w:annotationRef/>
      </w:r>
      <w:r>
        <w:t>This can be a goal. But its more suitable to be a non functional requirement. Same goes for performance.</w:t>
      </w:r>
    </w:p>
  </w:comment>
  <w:comment w:id="32" w:author="angdao" w:date="2011-04-08T00:35:00Z" w:initials="a">
    <w:p w:rsidR="00F71BF1" w:rsidRDefault="00F71BF1">
      <w:pPr>
        <w:pStyle w:val="CommentText"/>
      </w:pPr>
      <w:r>
        <w:rPr>
          <w:rStyle w:val="CommentReference"/>
        </w:rPr>
        <w:annotationRef/>
      </w:r>
      <w:r>
        <w:t xml:space="preserve">Need to define an SLA. SLA includes a quantifying number, </w:t>
      </w:r>
      <w:proofErr w:type="spellStart"/>
      <w:r>
        <w:t>eg</w:t>
      </w:r>
      <w:proofErr w:type="spellEnd"/>
      <w:r>
        <w:t>. XX% uptime, how many user load, etc.</w:t>
      </w:r>
    </w:p>
  </w:comment>
  <w:comment w:id="35" w:author="angdao" w:date="2011-04-08T00:36:00Z" w:initials="a">
    <w:p w:rsidR="003931FF" w:rsidRDefault="003931FF" w:rsidP="003931FF">
      <w:pPr>
        <w:pStyle w:val="CommentText"/>
      </w:pPr>
      <w:r>
        <w:rPr>
          <w:rStyle w:val="CommentReference"/>
        </w:rPr>
        <w:annotationRef/>
      </w:r>
      <w:r>
        <w:t xml:space="preserve">The diagram should be clear on what kind of diagram it is. </w:t>
      </w:r>
    </w:p>
    <w:p w:rsidR="003931FF" w:rsidRDefault="003931FF" w:rsidP="003931FF">
      <w:pPr>
        <w:pStyle w:val="CommentText"/>
      </w:pPr>
    </w:p>
    <w:p w:rsidR="003931FF" w:rsidRDefault="003931FF" w:rsidP="003931FF">
      <w:pPr>
        <w:pStyle w:val="CommentText"/>
      </w:pPr>
      <w:r>
        <w:t xml:space="preserve">I see it as a deployment diagram. Which means the location of each </w:t>
      </w:r>
      <w:r w:rsidR="00287E40">
        <w:t>component (box</w:t>
      </w:r>
      <w:r>
        <w:t>) should be defined.</w:t>
      </w:r>
    </w:p>
    <w:p w:rsidR="003931FF" w:rsidRDefault="003931FF" w:rsidP="003931FF">
      <w:pPr>
        <w:pStyle w:val="CommentText"/>
      </w:pPr>
    </w:p>
    <w:p w:rsidR="003931FF" w:rsidRDefault="003931FF" w:rsidP="003931FF">
      <w:pPr>
        <w:pStyle w:val="CommentText"/>
      </w:pPr>
      <w:r>
        <w:t xml:space="preserve">Since the </w:t>
      </w:r>
      <w:proofErr w:type="spellStart"/>
      <w:r>
        <w:t>sql</w:t>
      </w:r>
      <w:proofErr w:type="spellEnd"/>
      <w:r>
        <w:t xml:space="preserve"> server is defined, the application server and all middle ware should also be defined.</w:t>
      </w:r>
    </w:p>
    <w:p w:rsidR="003931FF" w:rsidRDefault="003931FF" w:rsidP="003931FF">
      <w:pPr>
        <w:pStyle w:val="CommentText"/>
      </w:pPr>
    </w:p>
    <w:p w:rsidR="003931FF" w:rsidRDefault="003931FF">
      <w:pPr>
        <w:pStyle w:val="CommentText"/>
      </w:pPr>
      <w:r>
        <w:t>Why is data model on top of Hibernate?</w:t>
      </w:r>
    </w:p>
  </w:comment>
  <w:comment w:id="44" w:author="angdao" w:date="2011-04-08T00:39:00Z" w:initials="a">
    <w:p w:rsidR="0008140C" w:rsidRDefault="0008140C">
      <w:pPr>
        <w:pStyle w:val="CommentText"/>
      </w:pPr>
      <w:r>
        <w:rPr>
          <w:rStyle w:val="CommentReference"/>
        </w:rPr>
        <w:annotationRef/>
      </w:r>
      <w:r>
        <w:t xml:space="preserve">What is the intended purpose of putting this </w:t>
      </w:r>
      <w:proofErr w:type="spellStart"/>
      <w:r>
        <w:t>config</w:t>
      </w:r>
      <w:proofErr w:type="spellEnd"/>
      <w:r>
        <w:t xml:space="preserve"> here?</w:t>
      </w:r>
    </w:p>
  </w:comment>
  <w:comment w:id="45" w:author="angdao" w:date="2011-04-08T00:39:00Z" w:initials="a">
    <w:p w:rsidR="00BB187D" w:rsidRDefault="00BB187D">
      <w:pPr>
        <w:pStyle w:val="CommentText"/>
      </w:pPr>
      <w:r>
        <w:rPr>
          <w:rStyle w:val="CommentReference"/>
        </w:rPr>
        <w:annotationRef/>
      </w:r>
      <w:r>
        <w:t>In progress to update this item?</w:t>
      </w:r>
    </w:p>
  </w:comment>
  <w:comment w:id="65" w:author="angdao" w:date="2011-04-08T00:42:00Z" w:initials="a">
    <w:p w:rsidR="003B1F43" w:rsidRDefault="003B1F43">
      <w:pPr>
        <w:pStyle w:val="CommentText"/>
      </w:pPr>
      <w:r>
        <w:rPr>
          <w:rStyle w:val="CommentReference"/>
        </w:rPr>
        <w:annotationRef/>
      </w:r>
      <w:r>
        <w:t>In progress to update this item?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E2E" w:rsidRDefault="00BC5E2E">
      <w:r>
        <w:separator/>
      </w:r>
    </w:p>
  </w:endnote>
  <w:endnote w:type="continuationSeparator" w:id="0">
    <w:p w:rsidR="00BC5E2E" w:rsidRDefault="00BC5E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Palatino">
    <w:charset w:val="00"/>
    <w:family w:val="auto"/>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352" w:rsidRDefault="004513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3D" w:rsidRDefault="001E628F">
    <w:pPr>
      <w:pStyle w:val="Footer"/>
      <w:pBdr>
        <w:top w:val="single" w:sz="12" w:space="6" w:color="auto"/>
      </w:pBdr>
      <w:tabs>
        <w:tab w:val="clear" w:pos="8820"/>
        <w:tab w:val="right" w:pos="9000"/>
      </w:tabs>
      <w:spacing w:before="240"/>
      <w:ind w:right="29"/>
      <w:jc w:val="center"/>
    </w:pPr>
    <w:fldSimple w:instr=" KEYWORDS  \* MERGEFORMAT ">
      <w:r w:rsidR="00B16C3D">
        <w:rPr>
          <w:b w:val="0"/>
          <w:position w:val="36"/>
          <w:sz w:val="16"/>
        </w:rPr>
        <w:t>ISS/VMS/TR.1/V1.0</w:t>
      </w:r>
    </w:fldSimple>
    <w:r w:rsidR="00B16C3D">
      <w:rPr>
        <w:b w:val="0"/>
        <w:sz w:val="16"/>
      </w:rPr>
      <w:tab/>
    </w:r>
    <w:r w:rsidR="00B16C3D" w:rsidRPr="00F112B7">
      <w:rPr>
        <w:b w:val="0"/>
        <w:sz w:val="16"/>
      </w:rPr>
      <w:object w:dxaOrig="1177" w:dyaOrig="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4pt;height:38.7pt" o:ole="">
          <v:imagedata r:id="rId1" o:title=""/>
        </v:shape>
        <o:OLEObject Type="Embed" ProgID="Word.Picture.8" ShapeID="_x0000_i1026" DrawAspect="Content" ObjectID="_1376116849" r:id="rId2"/>
      </w:object>
    </w:r>
  </w:p>
  <w:p w:rsidR="00B16C3D" w:rsidRDefault="00B16C3D">
    <w:pPr>
      <w:pStyle w:val="Footer"/>
      <w:pBdr>
        <w:top w:val="single" w:sz="12" w:space="6" w:color="auto"/>
      </w:pBdr>
      <w:tabs>
        <w:tab w:val="clear" w:pos="8820"/>
        <w:tab w:val="right" w:pos="9000"/>
      </w:tabs>
      <w:ind w:right="29"/>
      <w:jc w:val="center"/>
      <w:rPr>
        <w:sz w:val="16"/>
      </w:rPr>
    </w:pPr>
    <w:r>
      <w:rPr>
        <w:snapToGrid w:val="0"/>
        <w:color w:val="000000"/>
        <w:sz w:val="16"/>
      </w:rPr>
      <w:t>© 2001 ISS.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352" w:rsidRDefault="004513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E2E" w:rsidRDefault="00BC5E2E">
      <w:r>
        <w:separator/>
      </w:r>
    </w:p>
  </w:footnote>
  <w:footnote w:type="continuationSeparator" w:id="0">
    <w:p w:rsidR="00BC5E2E" w:rsidRDefault="00BC5E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352" w:rsidRDefault="004513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3D" w:rsidRDefault="00B16C3D">
    <w:pPr>
      <w:pStyle w:val="Header"/>
      <w:pBdr>
        <w:bottom w:val="single" w:sz="12" w:space="1" w:color="auto"/>
      </w:pBdr>
      <w:tabs>
        <w:tab w:val="clear" w:pos="8827"/>
        <w:tab w:val="right" w:pos="9000"/>
      </w:tabs>
      <w:spacing w:after="240"/>
      <w:rPr>
        <w:b w:val="0"/>
        <w:sz w:val="16"/>
      </w:rPr>
    </w:pPr>
    <w:r>
      <w:rPr>
        <w:b w:val="0"/>
        <w:caps w:val="0"/>
        <w:sz w:val="16"/>
      </w:rPr>
      <w:t>Master of Technology in Software Engineering</w:t>
    </w:r>
    <w:ins w:id="19" w:author="Thida" w:date="2011-08-29T09:54:00Z">
      <w:r w:rsidR="00451352">
        <w:rPr>
          <w:b w:val="0"/>
          <w:caps w:val="0"/>
          <w:sz w:val="16"/>
        </w:rPr>
        <w:t xml:space="preserve"> - </w:t>
      </w:r>
      <w:r w:rsidR="00451352">
        <w:rPr>
          <w:b w:val="0"/>
          <w:caps w:val="0"/>
          <w:sz w:val="16"/>
        </w:rPr>
        <w:fldChar w:fldCharType="begin"/>
      </w:r>
      <w:r w:rsidR="00451352">
        <w:rPr>
          <w:b w:val="0"/>
          <w:caps w:val="0"/>
          <w:sz w:val="16"/>
        </w:rPr>
        <w:instrText xml:space="preserve"> DOCPROPERTY  "Document Reference"  \* MERGEFORMAT </w:instrText>
      </w:r>
    </w:ins>
    <w:r w:rsidR="00451352">
      <w:rPr>
        <w:b w:val="0"/>
        <w:caps w:val="0"/>
        <w:sz w:val="16"/>
      </w:rPr>
      <w:fldChar w:fldCharType="separate"/>
    </w:r>
    <w:ins w:id="20" w:author="Thida" w:date="2011-08-29T09:54:00Z">
      <w:r w:rsidR="00451352">
        <w:rPr>
          <w:b w:val="0"/>
          <w:caps w:val="0"/>
          <w:sz w:val="16"/>
        </w:rPr>
        <w:t>ISS/VMS/ V1.0</w:t>
      </w:r>
      <w:r w:rsidR="00451352">
        <w:rPr>
          <w:b w:val="0"/>
          <w:caps w:val="0"/>
          <w:sz w:val="16"/>
        </w:rPr>
        <w:fldChar w:fldCharType="end"/>
      </w:r>
    </w:ins>
    <w:r>
      <w:rPr>
        <w:b w:val="0"/>
        <w:sz w:val="16"/>
      </w:rPr>
      <w:tab/>
      <w:t xml:space="preserve">Page </w:t>
    </w:r>
    <w:r w:rsidR="001E628F" w:rsidRPr="001E628F">
      <w:rPr>
        <w:b w:val="0"/>
        <w:sz w:val="16"/>
      </w:rPr>
      <w:fldChar w:fldCharType="begin"/>
    </w:r>
    <w:r>
      <w:rPr>
        <w:b w:val="0"/>
        <w:sz w:val="16"/>
      </w:rPr>
      <w:instrText xml:space="preserve">page  \* mergeformat </w:instrText>
    </w:r>
    <w:r w:rsidR="001E628F">
      <w:fldChar w:fldCharType="separate"/>
    </w:r>
    <w:r w:rsidR="00451352">
      <w:rPr>
        <w:b w:val="0"/>
        <w:noProof/>
        <w:sz w:val="16"/>
      </w:rPr>
      <w:t>4</w:t>
    </w:r>
    <w:r w:rsidR="001E628F">
      <w:fldChar w:fldCharType="end"/>
    </w:r>
    <w:r>
      <w:rPr>
        <w:b w:val="0"/>
        <w:sz w:val="16"/>
      </w:rPr>
      <w:t xml:space="preserve"> of </w:t>
    </w:r>
    <w:fldSimple w:instr="numpages  \* mergeformat ">
      <w:r w:rsidR="00451352" w:rsidRPr="00451352">
        <w:rPr>
          <w:b w:val="0"/>
          <w:noProof/>
          <w:sz w:val="16"/>
        </w:rPr>
        <w:t>13</w:t>
      </w:r>
    </w:fldSimple>
    <w:r>
      <w:rPr>
        <w:b w:val="0"/>
        <w:sz w:val="16"/>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352" w:rsidRDefault="004513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1287"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3563A49"/>
    <w:multiLevelType w:val="hybridMultilevel"/>
    <w:tmpl w:val="9E5A9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C27BB"/>
    <w:multiLevelType w:val="multilevel"/>
    <w:tmpl w:val="E8FEF3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E271D5E"/>
    <w:multiLevelType w:val="hybridMultilevel"/>
    <w:tmpl w:val="C5028FC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0F9449C2"/>
    <w:multiLevelType w:val="hybridMultilevel"/>
    <w:tmpl w:val="01EC3D4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nsid w:val="10A70404"/>
    <w:multiLevelType w:val="hybridMultilevel"/>
    <w:tmpl w:val="59022DC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12DA5D5D"/>
    <w:multiLevelType w:val="hybridMultilevel"/>
    <w:tmpl w:val="17C41C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1C83036"/>
    <w:multiLevelType w:val="multilevel"/>
    <w:tmpl w:val="F45066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24E4861"/>
    <w:multiLevelType w:val="hybridMultilevel"/>
    <w:tmpl w:val="FE34A5C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2CC36287"/>
    <w:multiLevelType w:val="singleLevel"/>
    <w:tmpl w:val="DD9C25DE"/>
    <w:lvl w:ilvl="0">
      <w:start w:val="1"/>
      <w:numFmt w:val="lowerLetter"/>
      <w:lvlText w:val="%1."/>
      <w:lvlJc w:val="left"/>
      <w:pPr>
        <w:tabs>
          <w:tab w:val="num" w:pos="1080"/>
        </w:tabs>
        <w:ind w:left="1080" w:hanging="360"/>
      </w:pPr>
      <w:rPr>
        <w:rFonts w:hint="default"/>
      </w:rPr>
    </w:lvl>
  </w:abstractNum>
  <w:abstractNum w:abstractNumId="11">
    <w:nsid w:val="37353E01"/>
    <w:multiLevelType w:val="hybridMultilevel"/>
    <w:tmpl w:val="F858DE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7712F0E"/>
    <w:multiLevelType w:val="hybridMultilevel"/>
    <w:tmpl w:val="4E6885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A60386"/>
    <w:multiLevelType w:val="hybridMultilevel"/>
    <w:tmpl w:val="678605D6"/>
    <w:lvl w:ilvl="0" w:tplc="04090001">
      <w:start w:val="1"/>
      <w:numFmt w:val="bullet"/>
      <w:lvlText w:val=""/>
      <w:lvlJc w:val="left"/>
      <w:pPr>
        <w:tabs>
          <w:tab w:val="num" w:pos="1080"/>
        </w:tabs>
        <w:ind w:left="1080" w:hanging="360"/>
      </w:pPr>
      <w:rPr>
        <w:rFonts w:ascii="Symbol" w:hAnsi="Symbol" w:hint="default"/>
      </w:rPr>
    </w:lvl>
    <w:lvl w:ilvl="1" w:tplc="740A1D06">
      <w:start w:val="1"/>
      <w:numFmt w:val="decimal"/>
      <w:lvlText w:val="3.1.2.%2"/>
      <w:lvlJc w:val="left"/>
      <w:pPr>
        <w:tabs>
          <w:tab w:val="num" w:pos="-576"/>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98D6EB9"/>
    <w:multiLevelType w:val="hybridMultilevel"/>
    <w:tmpl w:val="FF52B3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F0D7730"/>
    <w:multiLevelType w:val="hybridMultilevel"/>
    <w:tmpl w:val="C86C6E78"/>
    <w:lvl w:ilvl="0" w:tplc="D82832A6">
      <w:start w:val="1"/>
      <w:numFmt w:val="decimal"/>
      <w:pStyle w:val="numberedlist"/>
      <w:lvlText w:val="%1."/>
      <w:lvlJc w:val="left"/>
      <w:pPr>
        <w:tabs>
          <w:tab w:val="num" w:pos="720"/>
        </w:tabs>
        <w:ind w:left="720" w:hanging="720"/>
      </w:pPr>
      <w:rPr>
        <w:rFonts w:hint="default"/>
      </w:rPr>
    </w:lvl>
    <w:lvl w:ilvl="1" w:tplc="5858B286">
      <w:start w:val="1"/>
      <w:numFmt w:val="bullet"/>
      <w:lvlText w:val=""/>
      <w:lvlJc w:val="left"/>
      <w:pPr>
        <w:tabs>
          <w:tab w:val="num" w:pos="1440"/>
        </w:tabs>
        <w:ind w:left="1440" w:hanging="360"/>
      </w:pPr>
      <w:rPr>
        <w:rFonts w:ascii="Symbol" w:hAnsi="Symbol" w:hint="default"/>
      </w:rPr>
    </w:lvl>
    <w:lvl w:ilvl="2" w:tplc="68E0D1FA" w:tentative="1">
      <w:start w:val="1"/>
      <w:numFmt w:val="lowerRoman"/>
      <w:lvlText w:val="%3."/>
      <w:lvlJc w:val="right"/>
      <w:pPr>
        <w:tabs>
          <w:tab w:val="num" w:pos="2160"/>
        </w:tabs>
        <w:ind w:left="2160" w:hanging="180"/>
      </w:pPr>
    </w:lvl>
    <w:lvl w:ilvl="3" w:tplc="D952AC4E" w:tentative="1">
      <w:start w:val="1"/>
      <w:numFmt w:val="decimal"/>
      <w:lvlText w:val="%4."/>
      <w:lvlJc w:val="left"/>
      <w:pPr>
        <w:tabs>
          <w:tab w:val="num" w:pos="2880"/>
        </w:tabs>
        <w:ind w:left="2880" w:hanging="360"/>
      </w:pPr>
    </w:lvl>
    <w:lvl w:ilvl="4" w:tplc="AAE231FE" w:tentative="1">
      <w:start w:val="1"/>
      <w:numFmt w:val="lowerLetter"/>
      <w:lvlText w:val="%5."/>
      <w:lvlJc w:val="left"/>
      <w:pPr>
        <w:tabs>
          <w:tab w:val="num" w:pos="3600"/>
        </w:tabs>
        <w:ind w:left="3600" w:hanging="360"/>
      </w:pPr>
    </w:lvl>
    <w:lvl w:ilvl="5" w:tplc="57EA06B4" w:tentative="1">
      <w:start w:val="1"/>
      <w:numFmt w:val="lowerRoman"/>
      <w:lvlText w:val="%6."/>
      <w:lvlJc w:val="right"/>
      <w:pPr>
        <w:tabs>
          <w:tab w:val="num" w:pos="4320"/>
        </w:tabs>
        <w:ind w:left="4320" w:hanging="180"/>
      </w:pPr>
    </w:lvl>
    <w:lvl w:ilvl="6" w:tplc="A134E996" w:tentative="1">
      <w:start w:val="1"/>
      <w:numFmt w:val="decimal"/>
      <w:lvlText w:val="%7."/>
      <w:lvlJc w:val="left"/>
      <w:pPr>
        <w:tabs>
          <w:tab w:val="num" w:pos="5040"/>
        </w:tabs>
        <w:ind w:left="5040" w:hanging="360"/>
      </w:pPr>
    </w:lvl>
    <w:lvl w:ilvl="7" w:tplc="A19EB66E" w:tentative="1">
      <w:start w:val="1"/>
      <w:numFmt w:val="lowerLetter"/>
      <w:lvlText w:val="%8."/>
      <w:lvlJc w:val="left"/>
      <w:pPr>
        <w:tabs>
          <w:tab w:val="num" w:pos="5760"/>
        </w:tabs>
        <w:ind w:left="5760" w:hanging="360"/>
      </w:pPr>
    </w:lvl>
    <w:lvl w:ilvl="8" w:tplc="0B1C7F36" w:tentative="1">
      <w:start w:val="1"/>
      <w:numFmt w:val="lowerRoman"/>
      <w:lvlText w:val="%9."/>
      <w:lvlJc w:val="right"/>
      <w:pPr>
        <w:tabs>
          <w:tab w:val="num" w:pos="6480"/>
        </w:tabs>
        <w:ind w:left="6480" w:hanging="180"/>
      </w:pPr>
    </w:lvl>
  </w:abstractNum>
  <w:abstractNum w:abstractNumId="16">
    <w:nsid w:val="4F8E3218"/>
    <w:multiLevelType w:val="hybridMultilevel"/>
    <w:tmpl w:val="EFA887CC"/>
    <w:lvl w:ilvl="0" w:tplc="47A03C08">
      <w:start w:val="1"/>
      <w:numFmt w:val="bullet"/>
      <w:lvlText w:val=""/>
      <w:lvlJc w:val="left"/>
      <w:pPr>
        <w:ind w:left="1080" w:hanging="360"/>
      </w:pPr>
      <w:rPr>
        <w:rFonts w:ascii="Symbol" w:hAnsi="Symbol" w:hint="default"/>
      </w:rPr>
    </w:lvl>
    <w:lvl w:ilvl="1" w:tplc="6BDC4662" w:tentative="1">
      <w:start w:val="1"/>
      <w:numFmt w:val="bullet"/>
      <w:lvlText w:val="o"/>
      <w:lvlJc w:val="left"/>
      <w:pPr>
        <w:ind w:left="1800" w:hanging="360"/>
      </w:pPr>
      <w:rPr>
        <w:rFonts w:ascii="Courier New" w:hAnsi="Courier New" w:cs="Courier New" w:hint="default"/>
      </w:rPr>
    </w:lvl>
    <w:lvl w:ilvl="2" w:tplc="B2644D98" w:tentative="1">
      <w:start w:val="1"/>
      <w:numFmt w:val="bullet"/>
      <w:lvlText w:val=""/>
      <w:lvlJc w:val="left"/>
      <w:pPr>
        <w:ind w:left="2520" w:hanging="360"/>
      </w:pPr>
      <w:rPr>
        <w:rFonts w:ascii="Wingdings" w:hAnsi="Wingdings" w:hint="default"/>
      </w:rPr>
    </w:lvl>
    <w:lvl w:ilvl="3" w:tplc="39BEB4FA" w:tentative="1">
      <w:start w:val="1"/>
      <w:numFmt w:val="bullet"/>
      <w:lvlText w:val=""/>
      <w:lvlJc w:val="left"/>
      <w:pPr>
        <w:ind w:left="3240" w:hanging="360"/>
      </w:pPr>
      <w:rPr>
        <w:rFonts w:ascii="Symbol" w:hAnsi="Symbol" w:hint="default"/>
      </w:rPr>
    </w:lvl>
    <w:lvl w:ilvl="4" w:tplc="63BA66C6" w:tentative="1">
      <w:start w:val="1"/>
      <w:numFmt w:val="bullet"/>
      <w:lvlText w:val="o"/>
      <w:lvlJc w:val="left"/>
      <w:pPr>
        <w:ind w:left="3960" w:hanging="360"/>
      </w:pPr>
      <w:rPr>
        <w:rFonts w:ascii="Courier New" w:hAnsi="Courier New" w:cs="Courier New" w:hint="default"/>
      </w:rPr>
    </w:lvl>
    <w:lvl w:ilvl="5" w:tplc="4738C524" w:tentative="1">
      <w:start w:val="1"/>
      <w:numFmt w:val="bullet"/>
      <w:lvlText w:val=""/>
      <w:lvlJc w:val="left"/>
      <w:pPr>
        <w:ind w:left="4680" w:hanging="360"/>
      </w:pPr>
      <w:rPr>
        <w:rFonts w:ascii="Wingdings" w:hAnsi="Wingdings" w:hint="default"/>
      </w:rPr>
    </w:lvl>
    <w:lvl w:ilvl="6" w:tplc="9D8234D4" w:tentative="1">
      <w:start w:val="1"/>
      <w:numFmt w:val="bullet"/>
      <w:lvlText w:val=""/>
      <w:lvlJc w:val="left"/>
      <w:pPr>
        <w:ind w:left="5400" w:hanging="360"/>
      </w:pPr>
      <w:rPr>
        <w:rFonts w:ascii="Symbol" w:hAnsi="Symbol" w:hint="default"/>
      </w:rPr>
    </w:lvl>
    <w:lvl w:ilvl="7" w:tplc="0130D6EE" w:tentative="1">
      <w:start w:val="1"/>
      <w:numFmt w:val="bullet"/>
      <w:lvlText w:val="o"/>
      <w:lvlJc w:val="left"/>
      <w:pPr>
        <w:ind w:left="6120" w:hanging="360"/>
      </w:pPr>
      <w:rPr>
        <w:rFonts w:ascii="Courier New" w:hAnsi="Courier New" w:cs="Courier New" w:hint="default"/>
      </w:rPr>
    </w:lvl>
    <w:lvl w:ilvl="8" w:tplc="2578BC66" w:tentative="1">
      <w:start w:val="1"/>
      <w:numFmt w:val="bullet"/>
      <w:lvlText w:val=""/>
      <w:lvlJc w:val="left"/>
      <w:pPr>
        <w:ind w:left="6840" w:hanging="360"/>
      </w:pPr>
      <w:rPr>
        <w:rFonts w:ascii="Wingdings" w:hAnsi="Wingdings" w:hint="default"/>
      </w:rPr>
    </w:lvl>
  </w:abstractNum>
  <w:abstractNum w:abstractNumId="17">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8">
    <w:nsid w:val="58E061D1"/>
    <w:multiLevelType w:val="hybridMultilevel"/>
    <w:tmpl w:val="9A008B6C"/>
    <w:lvl w:ilvl="0" w:tplc="DCD221A6">
      <w:start w:val="1"/>
      <w:numFmt w:val="bullet"/>
      <w:lvlText w:val=""/>
      <w:lvlJc w:val="left"/>
      <w:pPr>
        <w:ind w:left="720" w:hanging="360"/>
      </w:pPr>
      <w:rPr>
        <w:rFonts w:ascii="Symbol" w:hAnsi="Symbol" w:hint="default"/>
      </w:rPr>
    </w:lvl>
    <w:lvl w:ilvl="1" w:tplc="34E21AF8" w:tentative="1">
      <w:start w:val="1"/>
      <w:numFmt w:val="bullet"/>
      <w:lvlText w:val="o"/>
      <w:lvlJc w:val="left"/>
      <w:pPr>
        <w:ind w:left="1440" w:hanging="360"/>
      </w:pPr>
      <w:rPr>
        <w:rFonts w:ascii="Courier New" w:hAnsi="Courier New" w:cs="Courier New" w:hint="default"/>
      </w:rPr>
    </w:lvl>
    <w:lvl w:ilvl="2" w:tplc="E0D4CC9C" w:tentative="1">
      <w:start w:val="1"/>
      <w:numFmt w:val="bullet"/>
      <w:lvlText w:val=""/>
      <w:lvlJc w:val="left"/>
      <w:pPr>
        <w:ind w:left="2160" w:hanging="360"/>
      </w:pPr>
      <w:rPr>
        <w:rFonts w:ascii="Wingdings" w:hAnsi="Wingdings" w:hint="default"/>
      </w:rPr>
    </w:lvl>
    <w:lvl w:ilvl="3" w:tplc="143EEBE2" w:tentative="1">
      <w:start w:val="1"/>
      <w:numFmt w:val="bullet"/>
      <w:lvlText w:val=""/>
      <w:lvlJc w:val="left"/>
      <w:pPr>
        <w:ind w:left="2880" w:hanging="360"/>
      </w:pPr>
      <w:rPr>
        <w:rFonts w:ascii="Symbol" w:hAnsi="Symbol" w:hint="default"/>
      </w:rPr>
    </w:lvl>
    <w:lvl w:ilvl="4" w:tplc="F68AC156" w:tentative="1">
      <w:start w:val="1"/>
      <w:numFmt w:val="bullet"/>
      <w:lvlText w:val="o"/>
      <w:lvlJc w:val="left"/>
      <w:pPr>
        <w:ind w:left="3600" w:hanging="360"/>
      </w:pPr>
      <w:rPr>
        <w:rFonts w:ascii="Courier New" w:hAnsi="Courier New" w:cs="Courier New" w:hint="default"/>
      </w:rPr>
    </w:lvl>
    <w:lvl w:ilvl="5" w:tplc="99D03C4C" w:tentative="1">
      <w:start w:val="1"/>
      <w:numFmt w:val="bullet"/>
      <w:lvlText w:val=""/>
      <w:lvlJc w:val="left"/>
      <w:pPr>
        <w:ind w:left="4320" w:hanging="360"/>
      </w:pPr>
      <w:rPr>
        <w:rFonts w:ascii="Wingdings" w:hAnsi="Wingdings" w:hint="default"/>
      </w:rPr>
    </w:lvl>
    <w:lvl w:ilvl="6" w:tplc="AC98CD78" w:tentative="1">
      <w:start w:val="1"/>
      <w:numFmt w:val="bullet"/>
      <w:lvlText w:val=""/>
      <w:lvlJc w:val="left"/>
      <w:pPr>
        <w:ind w:left="5040" w:hanging="360"/>
      </w:pPr>
      <w:rPr>
        <w:rFonts w:ascii="Symbol" w:hAnsi="Symbol" w:hint="default"/>
      </w:rPr>
    </w:lvl>
    <w:lvl w:ilvl="7" w:tplc="320C52A0" w:tentative="1">
      <w:start w:val="1"/>
      <w:numFmt w:val="bullet"/>
      <w:lvlText w:val="o"/>
      <w:lvlJc w:val="left"/>
      <w:pPr>
        <w:ind w:left="5760" w:hanging="360"/>
      </w:pPr>
      <w:rPr>
        <w:rFonts w:ascii="Courier New" w:hAnsi="Courier New" w:cs="Courier New" w:hint="default"/>
      </w:rPr>
    </w:lvl>
    <w:lvl w:ilvl="8" w:tplc="2AFA0DEC" w:tentative="1">
      <w:start w:val="1"/>
      <w:numFmt w:val="bullet"/>
      <w:lvlText w:val=""/>
      <w:lvlJc w:val="left"/>
      <w:pPr>
        <w:ind w:left="6480" w:hanging="360"/>
      </w:pPr>
      <w:rPr>
        <w:rFonts w:ascii="Wingdings" w:hAnsi="Wingdings" w:hint="default"/>
      </w:rPr>
    </w:lvl>
  </w:abstractNum>
  <w:abstractNum w:abstractNumId="19">
    <w:nsid w:val="627C7363"/>
    <w:multiLevelType w:val="hybridMultilevel"/>
    <w:tmpl w:val="6DA27496"/>
    <w:lvl w:ilvl="0" w:tplc="BD9C7904">
      <w:start w:val="1"/>
      <w:numFmt w:val="bullet"/>
      <w:lvlText w:val=""/>
      <w:lvlJc w:val="left"/>
      <w:pPr>
        <w:ind w:left="1080" w:hanging="360"/>
      </w:pPr>
      <w:rPr>
        <w:rFonts w:ascii="Symbol" w:hAnsi="Symbol" w:hint="default"/>
      </w:rPr>
    </w:lvl>
    <w:lvl w:ilvl="1" w:tplc="345C251E" w:tentative="1">
      <w:start w:val="1"/>
      <w:numFmt w:val="bullet"/>
      <w:lvlText w:val="o"/>
      <w:lvlJc w:val="left"/>
      <w:pPr>
        <w:ind w:left="1800" w:hanging="360"/>
      </w:pPr>
      <w:rPr>
        <w:rFonts w:ascii="Courier New" w:hAnsi="Courier New" w:cs="Courier New" w:hint="default"/>
      </w:rPr>
    </w:lvl>
    <w:lvl w:ilvl="2" w:tplc="5944FF26" w:tentative="1">
      <w:start w:val="1"/>
      <w:numFmt w:val="bullet"/>
      <w:lvlText w:val=""/>
      <w:lvlJc w:val="left"/>
      <w:pPr>
        <w:ind w:left="2520" w:hanging="360"/>
      </w:pPr>
      <w:rPr>
        <w:rFonts w:ascii="Wingdings" w:hAnsi="Wingdings" w:hint="default"/>
      </w:rPr>
    </w:lvl>
    <w:lvl w:ilvl="3" w:tplc="E09088DE" w:tentative="1">
      <w:start w:val="1"/>
      <w:numFmt w:val="bullet"/>
      <w:lvlText w:val=""/>
      <w:lvlJc w:val="left"/>
      <w:pPr>
        <w:ind w:left="3240" w:hanging="360"/>
      </w:pPr>
      <w:rPr>
        <w:rFonts w:ascii="Symbol" w:hAnsi="Symbol" w:hint="default"/>
      </w:rPr>
    </w:lvl>
    <w:lvl w:ilvl="4" w:tplc="501E1AE2" w:tentative="1">
      <w:start w:val="1"/>
      <w:numFmt w:val="bullet"/>
      <w:lvlText w:val="o"/>
      <w:lvlJc w:val="left"/>
      <w:pPr>
        <w:ind w:left="3960" w:hanging="360"/>
      </w:pPr>
      <w:rPr>
        <w:rFonts w:ascii="Courier New" w:hAnsi="Courier New" w:cs="Courier New" w:hint="default"/>
      </w:rPr>
    </w:lvl>
    <w:lvl w:ilvl="5" w:tplc="97447A60" w:tentative="1">
      <w:start w:val="1"/>
      <w:numFmt w:val="bullet"/>
      <w:lvlText w:val=""/>
      <w:lvlJc w:val="left"/>
      <w:pPr>
        <w:ind w:left="4680" w:hanging="360"/>
      </w:pPr>
      <w:rPr>
        <w:rFonts w:ascii="Wingdings" w:hAnsi="Wingdings" w:hint="default"/>
      </w:rPr>
    </w:lvl>
    <w:lvl w:ilvl="6" w:tplc="4C221A08" w:tentative="1">
      <w:start w:val="1"/>
      <w:numFmt w:val="bullet"/>
      <w:lvlText w:val=""/>
      <w:lvlJc w:val="left"/>
      <w:pPr>
        <w:ind w:left="5400" w:hanging="360"/>
      </w:pPr>
      <w:rPr>
        <w:rFonts w:ascii="Symbol" w:hAnsi="Symbol" w:hint="default"/>
      </w:rPr>
    </w:lvl>
    <w:lvl w:ilvl="7" w:tplc="F326AC32" w:tentative="1">
      <w:start w:val="1"/>
      <w:numFmt w:val="bullet"/>
      <w:lvlText w:val="o"/>
      <w:lvlJc w:val="left"/>
      <w:pPr>
        <w:ind w:left="6120" w:hanging="360"/>
      </w:pPr>
      <w:rPr>
        <w:rFonts w:ascii="Courier New" w:hAnsi="Courier New" w:cs="Courier New" w:hint="default"/>
      </w:rPr>
    </w:lvl>
    <w:lvl w:ilvl="8" w:tplc="A0F2E056" w:tentative="1">
      <w:start w:val="1"/>
      <w:numFmt w:val="bullet"/>
      <w:lvlText w:val=""/>
      <w:lvlJc w:val="left"/>
      <w:pPr>
        <w:ind w:left="6840" w:hanging="360"/>
      </w:pPr>
      <w:rPr>
        <w:rFonts w:ascii="Wingdings" w:hAnsi="Wingdings" w:hint="default"/>
      </w:rPr>
    </w:lvl>
  </w:abstractNum>
  <w:abstractNum w:abstractNumId="20">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1">
    <w:nsid w:val="648B7A93"/>
    <w:multiLevelType w:val="multilevel"/>
    <w:tmpl w:val="DEEECF4A"/>
    <w:lvl w:ilvl="0">
      <w:start w:val="1"/>
      <w:numFmt w:val="bullet"/>
      <w:lvlText w:val=""/>
      <w:lvlJc w:val="left"/>
      <w:pPr>
        <w:tabs>
          <w:tab w:val="num" w:pos="1080"/>
        </w:tabs>
        <w:ind w:left="1080" w:hanging="360"/>
      </w:pPr>
      <w:rPr>
        <w:rFonts w:ascii="Symbol" w:hAnsi="Symbol" w:hint="default"/>
      </w:rPr>
    </w:lvl>
    <w:lvl w:ilvl="1">
      <w:start w:val="1"/>
      <w:numFmt w:val="decimal"/>
      <w:lvlText w:val="3.1.3.%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65762E40"/>
    <w:multiLevelType w:val="hybridMultilevel"/>
    <w:tmpl w:val="79121DCA"/>
    <w:lvl w:ilvl="0" w:tplc="307EA5B0">
      <w:start w:val="1"/>
      <w:numFmt w:val="bullet"/>
      <w:lvlText w:val="-"/>
      <w:lvlJc w:val="left"/>
      <w:pPr>
        <w:ind w:left="1440" w:hanging="360"/>
      </w:pPr>
      <w:rPr>
        <w:rFonts w:ascii="Arial" w:eastAsia="Times New Roman" w:hAnsi="Arial" w:cs="Arial" w:hint="default"/>
      </w:rPr>
    </w:lvl>
    <w:lvl w:ilvl="1" w:tplc="DA56C562" w:tentative="1">
      <w:start w:val="1"/>
      <w:numFmt w:val="bullet"/>
      <w:lvlText w:val="o"/>
      <w:lvlJc w:val="left"/>
      <w:pPr>
        <w:ind w:left="2160" w:hanging="360"/>
      </w:pPr>
      <w:rPr>
        <w:rFonts w:ascii="Courier New" w:hAnsi="Courier New" w:cs="Courier New" w:hint="default"/>
      </w:rPr>
    </w:lvl>
    <w:lvl w:ilvl="2" w:tplc="D14044B2" w:tentative="1">
      <w:start w:val="1"/>
      <w:numFmt w:val="bullet"/>
      <w:lvlText w:val=""/>
      <w:lvlJc w:val="left"/>
      <w:pPr>
        <w:ind w:left="2880" w:hanging="360"/>
      </w:pPr>
      <w:rPr>
        <w:rFonts w:ascii="Wingdings" w:hAnsi="Wingdings" w:hint="default"/>
      </w:rPr>
    </w:lvl>
    <w:lvl w:ilvl="3" w:tplc="CD9C88E8" w:tentative="1">
      <w:start w:val="1"/>
      <w:numFmt w:val="bullet"/>
      <w:lvlText w:val=""/>
      <w:lvlJc w:val="left"/>
      <w:pPr>
        <w:ind w:left="3600" w:hanging="360"/>
      </w:pPr>
      <w:rPr>
        <w:rFonts w:ascii="Symbol" w:hAnsi="Symbol" w:hint="default"/>
      </w:rPr>
    </w:lvl>
    <w:lvl w:ilvl="4" w:tplc="944EE860" w:tentative="1">
      <w:start w:val="1"/>
      <w:numFmt w:val="bullet"/>
      <w:lvlText w:val="o"/>
      <w:lvlJc w:val="left"/>
      <w:pPr>
        <w:ind w:left="4320" w:hanging="360"/>
      </w:pPr>
      <w:rPr>
        <w:rFonts w:ascii="Courier New" w:hAnsi="Courier New" w:cs="Courier New" w:hint="default"/>
      </w:rPr>
    </w:lvl>
    <w:lvl w:ilvl="5" w:tplc="3616509A" w:tentative="1">
      <w:start w:val="1"/>
      <w:numFmt w:val="bullet"/>
      <w:lvlText w:val=""/>
      <w:lvlJc w:val="left"/>
      <w:pPr>
        <w:ind w:left="5040" w:hanging="360"/>
      </w:pPr>
      <w:rPr>
        <w:rFonts w:ascii="Wingdings" w:hAnsi="Wingdings" w:hint="default"/>
      </w:rPr>
    </w:lvl>
    <w:lvl w:ilvl="6" w:tplc="BC28C994" w:tentative="1">
      <w:start w:val="1"/>
      <w:numFmt w:val="bullet"/>
      <w:lvlText w:val=""/>
      <w:lvlJc w:val="left"/>
      <w:pPr>
        <w:ind w:left="5760" w:hanging="360"/>
      </w:pPr>
      <w:rPr>
        <w:rFonts w:ascii="Symbol" w:hAnsi="Symbol" w:hint="default"/>
      </w:rPr>
    </w:lvl>
    <w:lvl w:ilvl="7" w:tplc="A60E1952" w:tentative="1">
      <w:start w:val="1"/>
      <w:numFmt w:val="bullet"/>
      <w:lvlText w:val="o"/>
      <w:lvlJc w:val="left"/>
      <w:pPr>
        <w:ind w:left="6480" w:hanging="360"/>
      </w:pPr>
      <w:rPr>
        <w:rFonts w:ascii="Courier New" w:hAnsi="Courier New" w:cs="Courier New" w:hint="default"/>
      </w:rPr>
    </w:lvl>
    <w:lvl w:ilvl="8" w:tplc="B76AF33C" w:tentative="1">
      <w:start w:val="1"/>
      <w:numFmt w:val="bullet"/>
      <w:lvlText w:val=""/>
      <w:lvlJc w:val="left"/>
      <w:pPr>
        <w:ind w:left="7200" w:hanging="360"/>
      </w:pPr>
      <w:rPr>
        <w:rFonts w:ascii="Wingdings" w:hAnsi="Wingdings" w:hint="default"/>
      </w:rPr>
    </w:lvl>
  </w:abstractNum>
  <w:abstractNum w:abstractNumId="23">
    <w:nsid w:val="6B090A95"/>
    <w:multiLevelType w:val="hybridMultilevel"/>
    <w:tmpl w:val="6AA811B4"/>
    <w:lvl w:ilvl="0" w:tplc="CA26BDEC">
      <w:start w:val="1"/>
      <w:numFmt w:val="bullet"/>
      <w:lvlText w:val=""/>
      <w:lvlJc w:val="left"/>
      <w:pPr>
        <w:ind w:left="2160" w:hanging="360"/>
      </w:pPr>
      <w:rPr>
        <w:rFonts w:ascii="Symbol" w:hAnsi="Symbol" w:hint="default"/>
      </w:rPr>
    </w:lvl>
    <w:lvl w:ilvl="1" w:tplc="8982C1B4" w:tentative="1">
      <w:start w:val="1"/>
      <w:numFmt w:val="bullet"/>
      <w:lvlText w:val="o"/>
      <w:lvlJc w:val="left"/>
      <w:pPr>
        <w:ind w:left="2880" w:hanging="360"/>
      </w:pPr>
      <w:rPr>
        <w:rFonts w:ascii="Courier New" w:hAnsi="Courier New" w:cs="Courier New" w:hint="default"/>
      </w:rPr>
    </w:lvl>
    <w:lvl w:ilvl="2" w:tplc="AC52432E" w:tentative="1">
      <w:start w:val="1"/>
      <w:numFmt w:val="bullet"/>
      <w:lvlText w:val=""/>
      <w:lvlJc w:val="left"/>
      <w:pPr>
        <w:ind w:left="3600" w:hanging="360"/>
      </w:pPr>
      <w:rPr>
        <w:rFonts w:ascii="Wingdings" w:hAnsi="Wingdings" w:hint="default"/>
      </w:rPr>
    </w:lvl>
    <w:lvl w:ilvl="3" w:tplc="BABC38B0" w:tentative="1">
      <w:start w:val="1"/>
      <w:numFmt w:val="bullet"/>
      <w:lvlText w:val=""/>
      <w:lvlJc w:val="left"/>
      <w:pPr>
        <w:ind w:left="4320" w:hanging="360"/>
      </w:pPr>
      <w:rPr>
        <w:rFonts w:ascii="Symbol" w:hAnsi="Symbol" w:hint="default"/>
      </w:rPr>
    </w:lvl>
    <w:lvl w:ilvl="4" w:tplc="0BAE66B0" w:tentative="1">
      <w:start w:val="1"/>
      <w:numFmt w:val="bullet"/>
      <w:lvlText w:val="o"/>
      <w:lvlJc w:val="left"/>
      <w:pPr>
        <w:ind w:left="5040" w:hanging="360"/>
      </w:pPr>
      <w:rPr>
        <w:rFonts w:ascii="Courier New" w:hAnsi="Courier New" w:cs="Courier New" w:hint="default"/>
      </w:rPr>
    </w:lvl>
    <w:lvl w:ilvl="5" w:tplc="F10029A6" w:tentative="1">
      <w:start w:val="1"/>
      <w:numFmt w:val="bullet"/>
      <w:lvlText w:val=""/>
      <w:lvlJc w:val="left"/>
      <w:pPr>
        <w:ind w:left="5760" w:hanging="360"/>
      </w:pPr>
      <w:rPr>
        <w:rFonts w:ascii="Wingdings" w:hAnsi="Wingdings" w:hint="default"/>
      </w:rPr>
    </w:lvl>
    <w:lvl w:ilvl="6" w:tplc="36F25052" w:tentative="1">
      <w:start w:val="1"/>
      <w:numFmt w:val="bullet"/>
      <w:lvlText w:val=""/>
      <w:lvlJc w:val="left"/>
      <w:pPr>
        <w:ind w:left="6480" w:hanging="360"/>
      </w:pPr>
      <w:rPr>
        <w:rFonts w:ascii="Symbol" w:hAnsi="Symbol" w:hint="default"/>
      </w:rPr>
    </w:lvl>
    <w:lvl w:ilvl="7" w:tplc="B900BCC8" w:tentative="1">
      <w:start w:val="1"/>
      <w:numFmt w:val="bullet"/>
      <w:lvlText w:val="o"/>
      <w:lvlJc w:val="left"/>
      <w:pPr>
        <w:ind w:left="7200" w:hanging="360"/>
      </w:pPr>
      <w:rPr>
        <w:rFonts w:ascii="Courier New" w:hAnsi="Courier New" w:cs="Courier New" w:hint="default"/>
      </w:rPr>
    </w:lvl>
    <w:lvl w:ilvl="8" w:tplc="E166A762" w:tentative="1">
      <w:start w:val="1"/>
      <w:numFmt w:val="bullet"/>
      <w:lvlText w:val=""/>
      <w:lvlJc w:val="left"/>
      <w:pPr>
        <w:ind w:left="7920" w:hanging="360"/>
      </w:pPr>
      <w:rPr>
        <w:rFonts w:ascii="Wingdings" w:hAnsi="Wingdings" w:hint="default"/>
      </w:rPr>
    </w:lvl>
  </w:abstractNum>
  <w:abstractNum w:abstractNumId="24">
    <w:nsid w:val="72B26236"/>
    <w:multiLevelType w:val="hybridMultilevel"/>
    <w:tmpl w:val="0054EE4C"/>
    <w:lvl w:ilvl="0" w:tplc="02E68398">
      <w:start w:val="1"/>
      <w:numFmt w:val="bullet"/>
      <w:lvlText w:val=""/>
      <w:lvlJc w:val="left"/>
      <w:pPr>
        <w:tabs>
          <w:tab w:val="num" w:pos="720"/>
        </w:tabs>
        <w:ind w:left="720" w:hanging="360"/>
      </w:pPr>
      <w:rPr>
        <w:rFonts w:ascii="Symbol" w:hAnsi="Symbol" w:hint="default"/>
      </w:rPr>
    </w:lvl>
    <w:lvl w:ilvl="1" w:tplc="0130C4E2" w:tentative="1">
      <w:start w:val="1"/>
      <w:numFmt w:val="bullet"/>
      <w:lvlText w:val="o"/>
      <w:lvlJc w:val="left"/>
      <w:pPr>
        <w:tabs>
          <w:tab w:val="num" w:pos="1440"/>
        </w:tabs>
        <w:ind w:left="1440" w:hanging="360"/>
      </w:pPr>
      <w:rPr>
        <w:rFonts w:ascii="Courier New" w:hAnsi="Courier New" w:cs="Courier New" w:hint="default"/>
      </w:rPr>
    </w:lvl>
    <w:lvl w:ilvl="2" w:tplc="BD948BB8" w:tentative="1">
      <w:start w:val="1"/>
      <w:numFmt w:val="bullet"/>
      <w:lvlText w:val=""/>
      <w:lvlJc w:val="left"/>
      <w:pPr>
        <w:tabs>
          <w:tab w:val="num" w:pos="2160"/>
        </w:tabs>
        <w:ind w:left="2160" w:hanging="360"/>
      </w:pPr>
      <w:rPr>
        <w:rFonts w:ascii="Wingdings" w:hAnsi="Wingdings" w:hint="default"/>
      </w:rPr>
    </w:lvl>
    <w:lvl w:ilvl="3" w:tplc="A4083ACA">
      <w:start w:val="1"/>
      <w:numFmt w:val="bullet"/>
      <w:lvlText w:val=""/>
      <w:lvlJc w:val="left"/>
      <w:pPr>
        <w:tabs>
          <w:tab w:val="num" w:pos="2880"/>
        </w:tabs>
        <w:ind w:left="2880" w:hanging="360"/>
      </w:pPr>
      <w:rPr>
        <w:rFonts w:ascii="Symbol" w:hAnsi="Symbol" w:hint="default"/>
      </w:rPr>
    </w:lvl>
    <w:lvl w:ilvl="4" w:tplc="CA2ECF64" w:tentative="1">
      <w:start w:val="1"/>
      <w:numFmt w:val="bullet"/>
      <w:lvlText w:val="o"/>
      <w:lvlJc w:val="left"/>
      <w:pPr>
        <w:tabs>
          <w:tab w:val="num" w:pos="3600"/>
        </w:tabs>
        <w:ind w:left="3600" w:hanging="360"/>
      </w:pPr>
      <w:rPr>
        <w:rFonts w:ascii="Courier New" w:hAnsi="Courier New" w:cs="Courier New" w:hint="default"/>
      </w:rPr>
    </w:lvl>
    <w:lvl w:ilvl="5" w:tplc="BB8A5236" w:tentative="1">
      <w:start w:val="1"/>
      <w:numFmt w:val="bullet"/>
      <w:lvlText w:val=""/>
      <w:lvlJc w:val="left"/>
      <w:pPr>
        <w:tabs>
          <w:tab w:val="num" w:pos="4320"/>
        </w:tabs>
        <w:ind w:left="4320" w:hanging="360"/>
      </w:pPr>
      <w:rPr>
        <w:rFonts w:ascii="Wingdings" w:hAnsi="Wingdings" w:hint="default"/>
      </w:rPr>
    </w:lvl>
    <w:lvl w:ilvl="6" w:tplc="749E7486" w:tentative="1">
      <w:start w:val="1"/>
      <w:numFmt w:val="bullet"/>
      <w:lvlText w:val=""/>
      <w:lvlJc w:val="left"/>
      <w:pPr>
        <w:tabs>
          <w:tab w:val="num" w:pos="5040"/>
        </w:tabs>
        <w:ind w:left="5040" w:hanging="360"/>
      </w:pPr>
      <w:rPr>
        <w:rFonts w:ascii="Symbol" w:hAnsi="Symbol" w:hint="default"/>
      </w:rPr>
    </w:lvl>
    <w:lvl w:ilvl="7" w:tplc="93383D2A" w:tentative="1">
      <w:start w:val="1"/>
      <w:numFmt w:val="bullet"/>
      <w:lvlText w:val="o"/>
      <w:lvlJc w:val="left"/>
      <w:pPr>
        <w:tabs>
          <w:tab w:val="num" w:pos="5760"/>
        </w:tabs>
        <w:ind w:left="5760" w:hanging="360"/>
      </w:pPr>
      <w:rPr>
        <w:rFonts w:ascii="Courier New" w:hAnsi="Courier New" w:cs="Courier New" w:hint="default"/>
      </w:rPr>
    </w:lvl>
    <w:lvl w:ilvl="8" w:tplc="FEEAE9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1"/>
  </w:num>
  <w:num w:numId="4">
    <w:abstractNumId w:val="17"/>
    <w:lvlOverride w:ilvl="0">
      <w:startOverride w:val="1"/>
    </w:lvlOverride>
  </w:num>
  <w:num w:numId="5">
    <w:abstractNumId w:val="17"/>
    <w:lvlOverride w:ilvl="0">
      <w:startOverride w:val="1"/>
    </w:lvlOverride>
  </w:num>
  <w:num w:numId="6">
    <w:abstractNumId w:val="17"/>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num>
  <w:num w:numId="19">
    <w:abstractNumId w:val="3"/>
  </w:num>
  <w:num w:numId="20">
    <w:abstractNumId w:val="8"/>
  </w:num>
  <w:num w:numId="21">
    <w:abstractNumId w:val="17"/>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7"/>
  </w:num>
  <w:num w:numId="26">
    <w:abstractNumId w:val="12"/>
  </w:num>
  <w:num w:numId="27">
    <w:abstractNumId w:val="2"/>
  </w:num>
  <w:num w:numId="28">
    <w:abstractNumId w:val="24"/>
  </w:num>
  <w:num w:numId="29">
    <w:abstractNumId w:val="13"/>
  </w:num>
  <w:num w:numId="30">
    <w:abstractNumId w:val="23"/>
  </w:num>
  <w:num w:numId="31">
    <w:abstractNumId w:val="14"/>
  </w:num>
  <w:num w:numId="32">
    <w:abstractNumId w:val="15"/>
  </w:num>
  <w:num w:numId="33">
    <w:abstractNumId w:val="15"/>
    <w:lvlOverride w:ilvl="0">
      <w:startOverride w:val="1"/>
    </w:lvlOverride>
  </w:num>
  <w:num w:numId="34">
    <w:abstractNumId w:val="16"/>
  </w:num>
  <w:num w:numId="35">
    <w:abstractNumId w:val="6"/>
  </w:num>
  <w:num w:numId="36">
    <w:abstractNumId w:val="19"/>
  </w:num>
  <w:num w:numId="37">
    <w:abstractNumId w:val="9"/>
  </w:num>
  <w:num w:numId="38">
    <w:abstractNumId w:val="18"/>
  </w:num>
  <w:num w:numId="39">
    <w:abstractNumId w:val="4"/>
  </w:num>
  <w:num w:numId="40">
    <w:abstractNumId w:val="11"/>
  </w:num>
  <w:num w:numId="41">
    <w:abstractNumId w:val="5"/>
  </w:num>
  <w:num w:numId="42">
    <w:abstractNumId w:val="21"/>
  </w:num>
  <w:num w:numId="43">
    <w:abstractNumId w:val="22"/>
  </w:num>
  <w:num w:numId="44">
    <w:abstractNumId w:val="0"/>
  </w:num>
  <w:num w:numId="45">
    <w:abstractNumId w:val="0"/>
  </w:num>
  <w:num w:numId="46">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proofState w:spelling="clean" w:grammar="clean"/>
  <w:attachedTemplate r:id="rId1"/>
  <w:stylePaneFormatFilter w:val="3F01"/>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0242"/>
  </w:hdrShapeDefaults>
  <w:footnotePr>
    <w:footnote w:id="-1"/>
    <w:footnote w:id="0"/>
  </w:footnotePr>
  <w:endnotePr>
    <w:endnote w:id="-1"/>
    <w:endnote w:id="0"/>
  </w:endnotePr>
  <w:compat/>
  <w:rsids>
    <w:rsidRoot w:val="00B01434"/>
    <w:rsid w:val="00003DF1"/>
    <w:rsid w:val="00010EA5"/>
    <w:rsid w:val="000177AB"/>
    <w:rsid w:val="00052799"/>
    <w:rsid w:val="00060F8B"/>
    <w:rsid w:val="0008140C"/>
    <w:rsid w:val="00083265"/>
    <w:rsid w:val="000A2DD1"/>
    <w:rsid w:val="000A3345"/>
    <w:rsid w:val="000E2E1B"/>
    <w:rsid w:val="001133A5"/>
    <w:rsid w:val="00123E9F"/>
    <w:rsid w:val="00124D79"/>
    <w:rsid w:val="0013618F"/>
    <w:rsid w:val="00137075"/>
    <w:rsid w:val="0015571E"/>
    <w:rsid w:val="00196961"/>
    <w:rsid w:val="001A0795"/>
    <w:rsid w:val="001E628F"/>
    <w:rsid w:val="00200500"/>
    <w:rsid w:val="002054A0"/>
    <w:rsid w:val="00240A1D"/>
    <w:rsid w:val="00242063"/>
    <w:rsid w:val="00262FD1"/>
    <w:rsid w:val="00287E40"/>
    <w:rsid w:val="002A335D"/>
    <w:rsid w:val="002D0B7B"/>
    <w:rsid w:val="002E7DBD"/>
    <w:rsid w:val="002F0CC4"/>
    <w:rsid w:val="00323359"/>
    <w:rsid w:val="0033164C"/>
    <w:rsid w:val="00332495"/>
    <w:rsid w:val="003329F6"/>
    <w:rsid w:val="00341133"/>
    <w:rsid w:val="00342550"/>
    <w:rsid w:val="00342FCB"/>
    <w:rsid w:val="00352F99"/>
    <w:rsid w:val="00356CA7"/>
    <w:rsid w:val="00371BC2"/>
    <w:rsid w:val="0038327C"/>
    <w:rsid w:val="003931FF"/>
    <w:rsid w:val="003B1F43"/>
    <w:rsid w:val="003C2FF6"/>
    <w:rsid w:val="003C416B"/>
    <w:rsid w:val="00402AA8"/>
    <w:rsid w:val="0041605C"/>
    <w:rsid w:val="00446C58"/>
    <w:rsid w:val="00451352"/>
    <w:rsid w:val="00461AAA"/>
    <w:rsid w:val="00473EAC"/>
    <w:rsid w:val="00483D3E"/>
    <w:rsid w:val="004A50B3"/>
    <w:rsid w:val="004A65B0"/>
    <w:rsid w:val="004B19B8"/>
    <w:rsid w:val="004B263D"/>
    <w:rsid w:val="004D2938"/>
    <w:rsid w:val="004E6637"/>
    <w:rsid w:val="004F5F7E"/>
    <w:rsid w:val="00520054"/>
    <w:rsid w:val="0052684A"/>
    <w:rsid w:val="00526EB9"/>
    <w:rsid w:val="005617B2"/>
    <w:rsid w:val="005A4045"/>
    <w:rsid w:val="005A58B3"/>
    <w:rsid w:val="005B0ED6"/>
    <w:rsid w:val="005B4E00"/>
    <w:rsid w:val="005D390B"/>
    <w:rsid w:val="00640A2B"/>
    <w:rsid w:val="0064198A"/>
    <w:rsid w:val="00665055"/>
    <w:rsid w:val="00675ACB"/>
    <w:rsid w:val="00680DCD"/>
    <w:rsid w:val="00691BA1"/>
    <w:rsid w:val="006B4F9A"/>
    <w:rsid w:val="006C2E84"/>
    <w:rsid w:val="006D79D6"/>
    <w:rsid w:val="006E190F"/>
    <w:rsid w:val="006E1BBB"/>
    <w:rsid w:val="00725385"/>
    <w:rsid w:val="0076395D"/>
    <w:rsid w:val="00785C60"/>
    <w:rsid w:val="007A3A9C"/>
    <w:rsid w:val="007B6739"/>
    <w:rsid w:val="007D3402"/>
    <w:rsid w:val="007D3E84"/>
    <w:rsid w:val="007E1567"/>
    <w:rsid w:val="00800F46"/>
    <w:rsid w:val="00821887"/>
    <w:rsid w:val="008256A2"/>
    <w:rsid w:val="00851580"/>
    <w:rsid w:val="008864C0"/>
    <w:rsid w:val="008A59C7"/>
    <w:rsid w:val="008D26E4"/>
    <w:rsid w:val="008E4198"/>
    <w:rsid w:val="00934A66"/>
    <w:rsid w:val="00940819"/>
    <w:rsid w:val="00944F24"/>
    <w:rsid w:val="00952D06"/>
    <w:rsid w:val="009575D2"/>
    <w:rsid w:val="00990167"/>
    <w:rsid w:val="00994AAD"/>
    <w:rsid w:val="009A2B2A"/>
    <w:rsid w:val="009A5E96"/>
    <w:rsid w:val="009A5EE8"/>
    <w:rsid w:val="009D4B53"/>
    <w:rsid w:val="00A01DB2"/>
    <w:rsid w:val="00A24737"/>
    <w:rsid w:val="00A35681"/>
    <w:rsid w:val="00A651FE"/>
    <w:rsid w:val="00A72B51"/>
    <w:rsid w:val="00A77ED9"/>
    <w:rsid w:val="00A845AC"/>
    <w:rsid w:val="00A866FA"/>
    <w:rsid w:val="00A90B12"/>
    <w:rsid w:val="00AA78BD"/>
    <w:rsid w:val="00AB5510"/>
    <w:rsid w:val="00AB7D5C"/>
    <w:rsid w:val="00AC2B2E"/>
    <w:rsid w:val="00AC4633"/>
    <w:rsid w:val="00AC583A"/>
    <w:rsid w:val="00AF0821"/>
    <w:rsid w:val="00B00873"/>
    <w:rsid w:val="00B01434"/>
    <w:rsid w:val="00B16C3D"/>
    <w:rsid w:val="00B35659"/>
    <w:rsid w:val="00B36666"/>
    <w:rsid w:val="00B43B59"/>
    <w:rsid w:val="00B6188B"/>
    <w:rsid w:val="00B619B1"/>
    <w:rsid w:val="00B64322"/>
    <w:rsid w:val="00B67E71"/>
    <w:rsid w:val="00B73453"/>
    <w:rsid w:val="00B80A33"/>
    <w:rsid w:val="00B94A1D"/>
    <w:rsid w:val="00BB187D"/>
    <w:rsid w:val="00BB3569"/>
    <w:rsid w:val="00BC3258"/>
    <w:rsid w:val="00BC5E2E"/>
    <w:rsid w:val="00BD19BF"/>
    <w:rsid w:val="00C2366E"/>
    <w:rsid w:val="00C50697"/>
    <w:rsid w:val="00C57977"/>
    <w:rsid w:val="00C70F58"/>
    <w:rsid w:val="00C7138B"/>
    <w:rsid w:val="00C715B2"/>
    <w:rsid w:val="00CE1CC7"/>
    <w:rsid w:val="00CF0ECC"/>
    <w:rsid w:val="00CF7CC0"/>
    <w:rsid w:val="00D12B3F"/>
    <w:rsid w:val="00D44BD2"/>
    <w:rsid w:val="00D54639"/>
    <w:rsid w:val="00D90A33"/>
    <w:rsid w:val="00D92A81"/>
    <w:rsid w:val="00DA7769"/>
    <w:rsid w:val="00E15DF2"/>
    <w:rsid w:val="00E41D07"/>
    <w:rsid w:val="00E73B45"/>
    <w:rsid w:val="00E942D4"/>
    <w:rsid w:val="00F012CB"/>
    <w:rsid w:val="00F112B7"/>
    <w:rsid w:val="00F12495"/>
    <w:rsid w:val="00F248AB"/>
    <w:rsid w:val="00F330D0"/>
    <w:rsid w:val="00F40A23"/>
    <w:rsid w:val="00F644DB"/>
    <w:rsid w:val="00F655BF"/>
    <w:rsid w:val="00F71BF1"/>
    <w:rsid w:val="00F87379"/>
    <w:rsid w:val="00F91783"/>
    <w:rsid w:val="00F94B40"/>
    <w:rsid w:val="00FB3809"/>
    <w:rsid w:val="00FB4295"/>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795"/>
    <w:rPr>
      <w:rFonts w:ascii="Arial" w:hAnsi="Arial"/>
      <w:lang w:val="en-GB"/>
    </w:rPr>
  </w:style>
  <w:style w:type="paragraph" w:styleId="Heading1">
    <w:name w:val="heading 1"/>
    <w:basedOn w:val="Normal"/>
    <w:next w:val="Heading2"/>
    <w:qFormat/>
    <w:rsid w:val="00F112B7"/>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rsid w:val="00F112B7"/>
    <w:pPr>
      <w:keepNext/>
      <w:numPr>
        <w:ilvl w:val="1"/>
        <w:numId w:val="1"/>
      </w:numPr>
      <w:spacing w:before="120" w:after="120"/>
      <w:jc w:val="both"/>
      <w:outlineLvl w:val="1"/>
    </w:pPr>
    <w:rPr>
      <w:b/>
      <w:sz w:val="28"/>
    </w:rPr>
  </w:style>
  <w:style w:type="paragraph" w:styleId="Heading3">
    <w:name w:val="heading 3"/>
    <w:basedOn w:val="Normal"/>
    <w:qFormat/>
    <w:rsid w:val="00F112B7"/>
    <w:pPr>
      <w:keepNext/>
      <w:numPr>
        <w:ilvl w:val="2"/>
        <w:numId w:val="1"/>
      </w:numPr>
      <w:spacing w:before="120" w:after="120"/>
      <w:outlineLvl w:val="2"/>
    </w:pPr>
    <w:rPr>
      <w:b/>
    </w:rPr>
  </w:style>
  <w:style w:type="paragraph" w:styleId="Heading4">
    <w:name w:val="heading 4"/>
    <w:basedOn w:val="Normal"/>
    <w:next w:val="Normal"/>
    <w:qFormat/>
    <w:rsid w:val="00F112B7"/>
    <w:pPr>
      <w:numPr>
        <w:ilvl w:val="3"/>
        <w:numId w:val="1"/>
      </w:numPr>
      <w:spacing w:before="120" w:after="120"/>
      <w:outlineLvl w:val="3"/>
    </w:pPr>
    <w:rPr>
      <w:i/>
    </w:rPr>
  </w:style>
  <w:style w:type="paragraph" w:styleId="Heading5">
    <w:name w:val="heading 5"/>
    <w:basedOn w:val="Normal"/>
    <w:next w:val="Normal"/>
    <w:qFormat/>
    <w:rsid w:val="00F112B7"/>
    <w:pPr>
      <w:numPr>
        <w:ilvl w:val="4"/>
        <w:numId w:val="1"/>
      </w:numPr>
      <w:spacing w:before="240" w:after="60"/>
      <w:outlineLvl w:val="4"/>
    </w:pPr>
    <w:rPr>
      <w:sz w:val="22"/>
    </w:rPr>
  </w:style>
  <w:style w:type="paragraph" w:styleId="Heading6">
    <w:name w:val="heading 6"/>
    <w:basedOn w:val="Normal"/>
    <w:next w:val="Normal"/>
    <w:qFormat/>
    <w:rsid w:val="00F112B7"/>
    <w:pPr>
      <w:numPr>
        <w:ilvl w:val="5"/>
        <w:numId w:val="1"/>
      </w:numPr>
      <w:spacing w:before="240" w:after="60"/>
      <w:outlineLvl w:val="5"/>
    </w:pPr>
    <w:rPr>
      <w:i/>
      <w:sz w:val="22"/>
    </w:rPr>
  </w:style>
  <w:style w:type="paragraph" w:styleId="Heading7">
    <w:name w:val="heading 7"/>
    <w:basedOn w:val="Normal"/>
    <w:next w:val="Normal"/>
    <w:qFormat/>
    <w:rsid w:val="00F112B7"/>
    <w:pPr>
      <w:numPr>
        <w:ilvl w:val="6"/>
        <w:numId w:val="1"/>
      </w:numPr>
      <w:spacing w:before="240" w:after="60"/>
      <w:outlineLvl w:val="6"/>
    </w:pPr>
  </w:style>
  <w:style w:type="paragraph" w:styleId="Heading8">
    <w:name w:val="heading 8"/>
    <w:basedOn w:val="Normal"/>
    <w:next w:val="Normal"/>
    <w:qFormat/>
    <w:rsid w:val="00F112B7"/>
    <w:pPr>
      <w:numPr>
        <w:ilvl w:val="7"/>
        <w:numId w:val="1"/>
      </w:numPr>
      <w:spacing w:before="240" w:after="60"/>
      <w:outlineLvl w:val="7"/>
    </w:pPr>
    <w:rPr>
      <w:i/>
    </w:rPr>
  </w:style>
  <w:style w:type="paragraph" w:styleId="Heading9">
    <w:name w:val="heading 9"/>
    <w:basedOn w:val="Normal"/>
    <w:next w:val="Normal"/>
    <w:qFormat/>
    <w:rsid w:val="00F112B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112B7"/>
    <w:pPr>
      <w:tabs>
        <w:tab w:val="right" w:pos="9029"/>
      </w:tabs>
      <w:spacing w:before="240"/>
      <w:ind w:left="240"/>
    </w:pPr>
    <w:rPr>
      <w:rFonts w:ascii="Times New Roman" w:hAnsi="Times New Roman"/>
      <w:b/>
    </w:rPr>
  </w:style>
  <w:style w:type="paragraph" w:styleId="TOC1">
    <w:name w:val="toc 1"/>
    <w:basedOn w:val="Normal"/>
    <w:next w:val="Normal"/>
    <w:uiPriority w:val="39"/>
    <w:rsid w:val="00F112B7"/>
    <w:pPr>
      <w:tabs>
        <w:tab w:val="right" w:pos="9029"/>
      </w:tabs>
      <w:spacing w:before="360"/>
    </w:pPr>
    <w:rPr>
      <w:b/>
      <w:caps/>
    </w:rPr>
  </w:style>
  <w:style w:type="paragraph" w:styleId="Index7">
    <w:name w:val="index 7"/>
    <w:basedOn w:val="Normal"/>
    <w:next w:val="Normal"/>
    <w:semiHidden/>
    <w:rsid w:val="00F112B7"/>
    <w:pPr>
      <w:ind w:left="2160"/>
    </w:pPr>
  </w:style>
  <w:style w:type="paragraph" w:styleId="Index6">
    <w:name w:val="index 6"/>
    <w:basedOn w:val="Normal"/>
    <w:next w:val="Normal"/>
    <w:semiHidden/>
    <w:rsid w:val="00F112B7"/>
    <w:pPr>
      <w:ind w:left="1800"/>
    </w:pPr>
  </w:style>
  <w:style w:type="paragraph" w:styleId="Index5">
    <w:name w:val="index 5"/>
    <w:basedOn w:val="Normal"/>
    <w:next w:val="Normal"/>
    <w:semiHidden/>
    <w:rsid w:val="00F112B7"/>
    <w:pPr>
      <w:ind w:left="1440"/>
    </w:pPr>
  </w:style>
  <w:style w:type="paragraph" w:styleId="Index4">
    <w:name w:val="index 4"/>
    <w:basedOn w:val="Normal"/>
    <w:next w:val="Normal"/>
    <w:semiHidden/>
    <w:rsid w:val="00F112B7"/>
    <w:pPr>
      <w:ind w:left="1080"/>
    </w:pPr>
  </w:style>
  <w:style w:type="paragraph" w:styleId="Index3">
    <w:name w:val="index 3"/>
    <w:basedOn w:val="Normal"/>
    <w:next w:val="Normal"/>
    <w:semiHidden/>
    <w:rsid w:val="00F112B7"/>
    <w:pPr>
      <w:ind w:left="720"/>
    </w:pPr>
  </w:style>
  <w:style w:type="paragraph" w:styleId="Index2">
    <w:name w:val="index 2"/>
    <w:basedOn w:val="Normal"/>
    <w:next w:val="Normal"/>
    <w:semiHidden/>
    <w:rsid w:val="00F112B7"/>
    <w:pPr>
      <w:ind w:left="360"/>
    </w:pPr>
  </w:style>
  <w:style w:type="paragraph" w:styleId="Index1">
    <w:name w:val="index 1"/>
    <w:basedOn w:val="Normal"/>
    <w:next w:val="Normal"/>
    <w:semiHidden/>
    <w:rsid w:val="00F112B7"/>
  </w:style>
  <w:style w:type="paragraph" w:styleId="IndexHeading">
    <w:name w:val="index heading"/>
    <w:basedOn w:val="Normal"/>
    <w:next w:val="Normal"/>
    <w:semiHidden/>
    <w:rsid w:val="00F112B7"/>
  </w:style>
  <w:style w:type="paragraph" w:styleId="Footer">
    <w:name w:val="footer"/>
    <w:basedOn w:val="Normal"/>
    <w:rsid w:val="00F112B7"/>
    <w:pPr>
      <w:pBdr>
        <w:top w:val="single" w:sz="18" w:space="3" w:color="auto"/>
      </w:pBdr>
      <w:tabs>
        <w:tab w:val="left" w:pos="360"/>
        <w:tab w:val="right" w:pos="8820"/>
      </w:tabs>
      <w:spacing w:before="60"/>
    </w:pPr>
    <w:rPr>
      <w:b/>
      <w:i/>
      <w:caps/>
    </w:rPr>
  </w:style>
  <w:style w:type="paragraph" w:styleId="Header">
    <w:name w:val="header"/>
    <w:basedOn w:val="Normal"/>
    <w:rsid w:val="00F112B7"/>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sid w:val="00F112B7"/>
  </w:style>
  <w:style w:type="paragraph" w:styleId="NormalIndent">
    <w:name w:val="Normal Indent"/>
    <w:basedOn w:val="Normal"/>
    <w:next w:val="Normal"/>
    <w:rsid w:val="00F112B7"/>
    <w:pPr>
      <w:ind w:left="720"/>
    </w:pPr>
  </w:style>
  <w:style w:type="paragraph" w:customStyle="1" w:styleId="Body-list">
    <w:name w:val="Body-list"/>
    <w:basedOn w:val="Normal"/>
    <w:rsid w:val="00F112B7"/>
    <w:pPr>
      <w:numPr>
        <w:numId w:val="2"/>
      </w:numPr>
      <w:tabs>
        <w:tab w:val="left" w:pos="4320"/>
      </w:tabs>
      <w:spacing w:after="120"/>
      <w:jc w:val="both"/>
    </w:pPr>
  </w:style>
  <w:style w:type="paragraph" w:customStyle="1" w:styleId="Super-title">
    <w:name w:val="Super-title"/>
    <w:basedOn w:val="Normal"/>
    <w:rsid w:val="00F112B7"/>
    <w:pPr>
      <w:spacing w:before="240"/>
      <w:jc w:val="right"/>
    </w:pPr>
    <w:rPr>
      <w:b/>
      <w:sz w:val="28"/>
      <w:lang w:val="en-US"/>
    </w:rPr>
  </w:style>
  <w:style w:type="paragraph" w:styleId="Title">
    <w:name w:val="Title"/>
    <w:basedOn w:val="Normal"/>
    <w:qFormat/>
    <w:rsid w:val="00F112B7"/>
    <w:pPr>
      <w:spacing w:before="480"/>
      <w:jc w:val="right"/>
    </w:pPr>
    <w:rPr>
      <w:b/>
      <w:sz w:val="72"/>
      <w:lang w:val="en-US"/>
    </w:rPr>
  </w:style>
  <w:style w:type="paragraph" w:customStyle="1" w:styleId="ByLine">
    <w:name w:val="ByLine"/>
    <w:basedOn w:val="Title"/>
    <w:rsid w:val="00F112B7"/>
    <w:pPr>
      <w:spacing w:after="1440"/>
    </w:pPr>
    <w:rPr>
      <w:sz w:val="28"/>
    </w:rPr>
  </w:style>
  <w:style w:type="paragraph" w:customStyle="1" w:styleId="Body">
    <w:name w:val="Body"/>
    <w:basedOn w:val="Normal"/>
    <w:rsid w:val="00F112B7"/>
    <w:pPr>
      <w:spacing w:after="120"/>
      <w:jc w:val="both"/>
    </w:pPr>
  </w:style>
  <w:style w:type="paragraph" w:customStyle="1" w:styleId="Body-list2">
    <w:name w:val="Body-list2"/>
    <w:basedOn w:val="Body-list"/>
    <w:rsid w:val="00F112B7"/>
    <w:pPr>
      <w:numPr>
        <w:numId w:val="3"/>
      </w:numPr>
      <w:tabs>
        <w:tab w:val="clear" w:pos="720"/>
        <w:tab w:val="clear" w:pos="4320"/>
        <w:tab w:val="left" w:pos="2160"/>
      </w:tabs>
      <w:ind w:left="2160"/>
    </w:pPr>
  </w:style>
  <w:style w:type="paragraph" w:customStyle="1" w:styleId="Appdx-head3">
    <w:name w:val="Appdx-head3"/>
    <w:basedOn w:val="Normal"/>
    <w:rsid w:val="00F112B7"/>
    <w:pPr>
      <w:tabs>
        <w:tab w:val="left" w:pos="1440"/>
      </w:tabs>
      <w:spacing w:before="240"/>
      <w:ind w:left="1440" w:hanging="720"/>
    </w:pPr>
  </w:style>
  <w:style w:type="paragraph" w:customStyle="1" w:styleId="Appdx-head2">
    <w:name w:val="Appdx-head2"/>
    <w:basedOn w:val="Normal"/>
    <w:rsid w:val="00F112B7"/>
    <w:pPr>
      <w:keepNext/>
      <w:spacing w:before="360" w:after="60"/>
    </w:pPr>
    <w:rPr>
      <w:b/>
    </w:rPr>
  </w:style>
  <w:style w:type="paragraph" w:customStyle="1" w:styleId="Appdx-head1">
    <w:name w:val="Appdx-head1"/>
    <w:basedOn w:val="Normal"/>
    <w:rsid w:val="00F112B7"/>
    <w:pPr>
      <w:keepNext/>
      <w:spacing w:after="60"/>
      <w:ind w:left="3326" w:hanging="3326"/>
    </w:pPr>
    <w:rPr>
      <w:b/>
      <w:sz w:val="36"/>
    </w:rPr>
  </w:style>
  <w:style w:type="paragraph" w:customStyle="1" w:styleId="Appdx-body">
    <w:name w:val="Appdx-body"/>
    <w:basedOn w:val="Appdx-head3"/>
    <w:rsid w:val="00F112B7"/>
    <w:pPr>
      <w:spacing w:before="180"/>
      <w:ind w:left="720" w:firstLine="0"/>
    </w:pPr>
  </w:style>
  <w:style w:type="paragraph" w:styleId="BodyText">
    <w:name w:val="Body Text"/>
    <w:basedOn w:val="Normal"/>
    <w:link w:val="BodyTextChar"/>
    <w:rsid w:val="00F112B7"/>
    <w:pPr>
      <w:tabs>
        <w:tab w:val="left" w:pos="864"/>
      </w:tabs>
      <w:spacing w:after="80"/>
      <w:ind w:left="1440"/>
    </w:pPr>
    <w:rPr>
      <w:rFonts w:ascii="Times New Roman" w:hAnsi="Times New Roman"/>
      <w:lang w:val="en-US"/>
    </w:rPr>
  </w:style>
  <w:style w:type="paragraph" w:styleId="List">
    <w:name w:val="List"/>
    <w:basedOn w:val="BodyText"/>
    <w:rsid w:val="00F112B7"/>
    <w:pPr>
      <w:tabs>
        <w:tab w:val="clear" w:pos="864"/>
        <w:tab w:val="left" w:pos="2160"/>
      </w:tabs>
      <w:ind w:left="2160" w:hanging="720"/>
    </w:pPr>
  </w:style>
  <w:style w:type="paragraph" w:styleId="List2">
    <w:name w:val="List 2"/>
    <w:basedOn w:val="List"/>
    <w:rsid w:val="00F112B7"/>
    <w:pPr>
      <w:ind w:left="2880"/>
    </w:pPr>
  </w:style>
  <w:style w:type="paragraph" w:customStyle="1" w:styleId="DetailList">
    <w:name w:val="Detail List"/>
    <w:basedOn w:val="Normal"/>
    <w:rsid w:val="00F112B7"/>
    <w:pPr>
      <w:numPr>
        <w:numId w:val="18"/>
      </w:numPr>
      <w:spacing w:after="120"/>
      <w:jc w:val="both"/>
    </w:pPr>
    <w:rPr>
      <w:color w:val="000000"/>
      <w:lang w:val="en-US"/>
    </w:rPr>
  </w:style>
  <w:style w:type="paragraph" w:customStyle="1" w:styleId="detail">
    <w:name w:val="detail"/>
    <w:basedOn w:val="Normal"/>
    <w:rsid w:val="00F112B7"/>
    <w:pPr>
      <w:spacing w:before="120"/>
      <w:ind w:left="1800"/>
      <w:jc w:val="both"/>
    </w:pPr>
    <w:rPr>
      <w:rFonts w:ascii="Palatino" w:hAnsi="Palatino"/>
      <w:color w:val="000000"/>
      <w:lang w:val="en-US"/>
    </w:rPr>
  </w:style>
  <w:style w:type="paragraph" w:customStyle="1" w:styleId="heading31">
    <w:name w:val="heading 3.1"/>
    <w:basedOn w:val="Heading3"/>
    <w:rsid w:val="00F112B7"/>
    <w:pPr>
      <w:numPr>
        <w:ilvl w:val="0"/>
        <w:numId w:val="0"/>
      </w:numPr>
      <w:tabs>
        <w:tab w:val="right" w:pos="6480"/>
      </w:tabs>
      <w:ind w:left="2160" w:hanging="720"/>
      <w:outlineLvl w:val="9"/>
    </w:pPr>
  </w:style>
  <w:style w:type="paragraph" w:customStyle="1" w:styleId="heading15">
    <w:name w:val="heading 15"/>
    <w:basedOn w:val="Heading3"/>
    <w:rsid w:val="00F112B7"/>
    <w:pPr>
      <w:keepNext w:val="0"/>
      <w:numPr>
        <w:ilvl w:val="0"/>
        <w:numId w:val="0"/>
      </w:numPr>
      <w:spacing w:after="240"/>
      <w:jc w:val="center"/>
      <w:outlineLvl w:val="9"/>
    </w:pPr>
    <w:rPr>
      <w:i/>
      <w:u w:val="single"/>
    </w:rPr>
  </w:style>
  <w:style w:type="paragraph" w:styleId="TOC3">
    <w:name w:val="toc 3"/>
    <w:basedOn w:val="Normal"/>
    <w:next w:val="Normal"/>
    <w:semiHidden/>
    <w:rsid w:val="00F112B7"/>
    <w:pPr>
      <w:tabs>
        <w:tab w:val="right" w:pos="9029"/>
      </w:tabs>
      <w:ind w:left="480"/>
    </w:pPr>
    <w:rPr>
      <w:rFonts w:ascii="Times New Roman" w:hAnsi="Times New Roman"/>
    </w:rPr>
  </w:style>
  <w:style w:type="paragraph" w:styleId="TOC4">
    <w:name w:val="toc 4"/>
    <w:basedOn w:val="Normal"/>
    <w:next w:val="Normal"/>
    <w:semiHidden/>
    <w:rsid w:val="00F112B7"/>
    <w:pPr>
      <w:tabs>
        <w:tab w:val="right" w:pos="9029"/>
      </w:tabs>
      <w:ind w:left="720"/>
    </w:pPr>
    <w:rPr>
      <w:rFonts w:ascii="Times New Roman" w:hAnsi="Times New Roman"/>
    </w:rPr>
  </w:style>
  <w:style w:type="paragraph" w:styleId="TOC5">
    <w:name w:val="toc 5"/>
    <w:basedOn w:val="Normal"/>
    <w:next w:val="Normal"/>
    <w:semiHidden/>
    <w:rsid w:val="00F112B7"/>
    <w:pPr>
      <w:tabs>
        <w:tab w:val="right" w:pos="9029"/>
      </w:tabs>
      <w:ind w:left="960"/>
    </w:pPr>
    <w:rPr>
      <w:rFonts w:ascii="Times New Roman" w:hAnsi="Times New Roman"/>
    </w:rPr>
  </w:style>
  <w:style w:type="paragraph" w:styleId="TOC6">
    <w:name w:val="toc 6"/>
    <w:basedOn w:val="Normal"/>
    <w:next w:val="Normal"/>
    <w:semiHidden/>
    <w:rsid w:val="00F112B7"/>
    <w:pPr>
      <w:tabs>
        <w:tab w:val="right" w:pos="9029"/>
      </w:tabs>
      <w:ind w:left="1200"/>
    </w:pPr>
    <w:rPr>
      <w:rFonts w:ascii="Times New Roman" w:hAnsi="Times New Roman"/>
    </w:rPr>
  </w:style>
  <w:style w:type="paragraph" w:styleId="TOC7">
    <w:name w:val="toc 7"/>
    <w:basedOn w:val="Normal"/>
    <w:next w:val="Normal"/>
    <w:semiHidden/>
    <w:rsid w:val="00F112B7"/>
    <w:pPr>
      <w:tabs>
        <w:tab w:val="right" w:pos="9029"/>
      </w:tabs>
      <w:ind w:left="1440"/>
    </w:pPr>
    <w:rPr>
      <w:rFonts w:ascii="Times New Roman" w:hAnsi="Times New Roman"/>
    </w:rPr>
  </w:style>
  <w:style w:type="paragraph" w:styleId="TOC8">
    <w:name w:val="toc 8"/>
    <w:basedOn w:val="Normal"/>
    <w:next w:val="Normal"/>
    <w:semiHidden/>
    <w:rsid w:val="00F112B7"/>
    <w:pPr>
      <w:tabs>
        <w:tab w:val="right" w:pos="9029"/>
      </w:tabs>
      <w:ind w:left="1680"/>
    </w:pPr>
    <w:rPr>
      <w:rFonts w:ascii="Times New Roman" w:hAnsi="Times New Roman"/>
    </w:rPr>
  </w:style>
  <w:style w:type="paragraph" w:styleId="TOC9">
    <w:name w:val="toc 9"/>
    <w:basedOn w:val="Normal"/>
    <w:next w:val="Normal"/>
    <w:semiHidden/>
    <w:rsid w:val="00F112B7"/>
    <w:pPr>
      <w:tabs>
        <w:tab w:val="right" w:pos="9029"/>
      </w:tabs>
      <w:ind w:left="1920"/>
    </w:pPr>
    <w:rPr>
      <w:rFonts w:ascii="Times New Roman" w:hAnsi="Times New Roman"/>
    </w:rPr>
  </w:style>
  <w:style w:type="paragraph" w:customStyle="1" w:styleId="List20">
    <w:name w:val="List2"/>
    <w:basedOn w:val="List"/>
    <w:rsid w:val="00F112B7"/>
    <w:pPr>
      <w:widowControl w:val="0"/>
      <w:tabs>
        <w:tab w:val="clear" w:pos="2160"/>
        <w:tab w:val="left" w:pos="3600"/>
      </w:tabs>
      <w:spacing w:before="115" w:after="0"/>
      <w:ind w:left="4320" w:hanging="360"/>
    </w:pPr>
  </w:style>
  <w:style w:type="paragraph" w:customStyle="1" w:styleId="PageNumber1">
    <w:name w:val="Page Number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rsid w:val="00F112B7"/>
    <w:pPr>
      <w:tabs>
        <w:tab w:val="left" w:pos="4320"/>
        <w:tab w:val="left" w:pos="8640"/>
      </w:tabs>
    </w:pPr>
    <w:rPr>
      <w:rFonts w:ascii="Tms Rmn" w:hAnsi="Tms Rmn"/>
      <w:noProof/>
      <w:lang w:val="en-US"/>
    </w:rPr>
  </w:style>
  <w:style w:type="paragraph" w:customStyle="1" w:styleId="Header1">
    <w:name w:val="Header1"/>
    <w:basedOn w:val="Normal"/>
    <w:rsid w:val="00F112B7"/>
    <w:pPr>
      <w:tabs>
        <w:tab w:val="left" w:pos="4320"/>
        <w:tab w:val="left" w:pos="8640"/>
      </w:tabs>
    </w:pPr>
    <w:rPr>
      <w:rFonts w:ascii="Tms Rmn" w:hAnsi="Tms Rmn"/>
      <w:noProof/>
      <w:lang w:val="en-US"/>
    </w:rPr>
  </w:style>
  <w:style w:type="paragraph" w:customStyle="1" w:styleId="Footnotereference">
    <w:name w:val="Footnote reference"/>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0">
    <w:name w:val="Footnote text"/>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styleId="BodyText2">
    <w:name w:val="Body Text 2"/>
    <w:basedOn w:val="Normal"/>
    <w:rsid w:val="00990167"/>
    <w:pPr>
      <w:spacing w:after="120" w:line="480" w:lineRule="auto"/>
    </w:pPr>
  </w:style>
  <w:style w:type="character" w:styleId="Emphasis">
    <w:name w:val="Emphasis"/>
    <w:qFormat/>
    <w:rsid w:val="00665055"/>
    <w:rPr>
      <w:i/>
      <w:iCs/>
    </w:rPr>
  </w:style>
  <w:style w:type="paragraph" w:customStyle="1" w:styleId="numberedlist">
    <w:name w:val="numbered list"/>
    <w:basedOn w:val="BodyText2"/>
    <w:rsid w:val="00C70F58"/>
    <w:pPr>
      <w:numPr>
        <w:numId w:val="32"/>
      </w:numPr>
      <w:spacing w:line="240" w:lineRule="auto"/>
      <w:ind w:right="14"/>
      <w:jc w:val="both"/>
    </w:pPr>
    <w:rPr>
      <w:rFonts w:ascii="Palatino" w:hAnsi="Palatino"/>
      <w:lang w:val="en-US"/>
    </w:rPr>
  </w:style>
  <w:style w:type="character" w:styleId="CommentReference">
    <w:name w:val="annotation reference"/>
    <w:rsid w:val="007D3402"/>
    <w:rPr>
      <w:sz w:val="16"/>
      <w:szCs w:val="16"/>
    </w:rPr>
  </w:style>
  <w:style w:type="paragraph" w:styleId="CommentText">
    <w:name w:val="annotation text"/>
    <w:basedOn w:val="Normal"/>
    <w:link w:val="CommentTextChar"/>
    <w:rsid w:val="007D3402"/>
  </w:style>
  <w:style w:type="character" w:customStyle="1" w:styleId="CommentTextChar">
    <w:name w:val="Comment Text Char"/>
    <w:link w:val="CommentText"/>
    <w:rsid w:val="007D3402"/>
    <w:rPr>
      <w:rFonts w:ascii="Arial" w:hAnsi="Arial"/>
      <w:lang w:val="en-GB" w:eastAsia="en-US"/>
    </w:rPr>
  </w:style>
  <w:style w:type="paragraph" w:styleId="CommentSubject">
    <w:name w:val="annotation subject"/>
    <w:basedOn w:val="CommentText"/>
    <w:next w:val="CommentText"/>
    <w:link w:val="CommentSubjectChar"/>
    <w:rsid w:val="007D3402"/>
    <w:rPr>
      <w:b/>
      <w:bCs/>
    </w:rPr>
  </w:style>
  <w:style w:type="character" w:customStyle="1" w:styleId="CommentSubjectChar">
    <w:name w:val="Comment Subject Char"/>
    <w:link w:val="CommentSubject"/>
    <w:rsid w:val="007D3402"/>
    <w:rPr>
      <w:rFonts w:ascii="Arial" w:hAnsi="Arial"/>
      <w:b/>
      <w:bCs/>
      <w:lang w:val="en-GB" w:eastAsia="en-US"/>
    </w:rPr>
  </w:style>
  <w:style w:type="paragraph" w:styleId="BalloonText">
    <w:name w:val="Balloon Text"/>
    <w:basedOn w:val="Normal"/>
    <w:link w:val="BalloonTextChar"/>
    <w:rsid w:val="007D3402"/>
    <w:rPr>
      <w:rFonts w:ascii="Tahoma" w:hAnsi="Tahoma"/>
      <w:sz w:val="16"/>
      <w:szCs w:val="16"/>
    </w:rPr>
  </w:style>
  <w:style w:type="character" w:customStyle="1" w:styleId="BalloonTextChar">
    <w:name w:val="Balloon Text Char"/>
    <w:link w:val="BalloonText"/>
    <w:rsid w:val="007D3402"/>
    <w:rPr>
      <w:rFonts w:ascii="Tahoma" w:hAnsi="Tahoma" w:cs="Tahoma"/>
      <w:sz w:val="16"/>
      <w:szCs w:val="16"/>
      <w:lang w:val="en-GB" w:eastAsia="en-US"/>
    </w:rPr>
  </w:style>
  <w:style w:type="character" w:customStyle="1" w:styleId="BodyTextChar">
    <w:name w:val="Body Text Char"/>
    <w:basedOn w:val="DefaultParagraphFont"/>
    <w:link w:val="BodyText"/>
    <w:rsid w:val="007A3A9C"/>
    <w:rPr>
      <w:rFonts w:ascii="Times New Roman" w:hAnsi="Times New Roman"/>
      <w:sz w:val="24"/>
    </w:rPr>
  </w:style>
  <w:style w:type="table" w:styleId="TableGrid">
    <w:name w:val="Table Grid"/>
    <w:basedOn w:val="TableNormal"/>
    <w:rsid w:val="00C23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9BFB9-CB66-4750-9D12-34E6E75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896</TotalTime>
  <Pages>13</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Vending Machine Control System (VMCS) Computer Simulation</vt:lpstr>
    </vt:vector>
  </TitlesOfParts>
  <Company>ISS</Company>
  <LinksUpToDate>false</LinksUpToDate>
  <CharactersWithSpaces>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 Machine Control System (VMCS) Computer Simulation</dc:title>
  <dc:subject>User Requirement Specification (URS)</dc:subject>
  <dc:creator>Howard Russon</dc:creator>
  <cp:keywords>ISS/VMCS/TR.1/V2.0</cp:keywords>
  <cp:lastModifiedBy>Thida</cp:lastModifiedBy>
  <cp:revision>76</cp:revision>
  <cp:lastPrinted>2001-07-23T08:03:00Z</cp:lastPrinted>
  <dcterms:created xsi:type="dcterms:W3CDTF">2011-03-27T06:28:00Z</dcterms:created>
  <dcterms:modified xsi:type="dcterms:W3CDTF">2011-08-29T01:54:00Z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ference">
    <vt:lpwstr>ISS/VMS/ V1.0</vt:lpwstr>
  </property>
</Properties>
</file>